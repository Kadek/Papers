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4D4B" w:rsidRDefault="008B4D4B" w:rsidP="008B4D4B">
      <w:pPr>
        <w:tabs>
          <w:tab w:val="left" w:pos="5529"/>
        </w:tabs>
        <w:spacing w:after="60"/>
        <w:jc w:val="right"/>
        <w:rPr>
          <w:sz w:val="32"/>
          <w:szCs w:val="32"/>
        </w:rPr>
      </w:pPr>
    </w:p>
    <w:p w:rsidR="008B4D4B" w:rsidRDefault="00DE020A" w:rsidP="008B4D4B">
      <w:pPr>
        <w:spacing w:after="60"/>
        <w:jc w:val="center"/>
      </w:pPr>
      <w:r w:rsidRPr="009049B6">
        <w:rPr>
          <w:noProof/>
          <w:lang w:eastAsia="pl-PL"/>
        </w:rPr>
        <w:drawing>
          <wp:inline distT="0" distB="0" distL="0" distR="0">
            <wp:extent cx="3686175" cy="1857375"/>
            <wp:effectExtent l="0" t="0" r="0" b="0"/>
            <wp:docPr id="1" name="Obraz 2" descr="logoty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typ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686175" cy="1857375"/>
                    </a:xfrm>
                    <a:prstGeom prst="rect">
                      <a:avLst/>
                    </a:prstGeom>
                    <a:noFill/>
                    <a:ln>
                      <a:noFill/>
                    </a:ln>
                  </pic:spPr>
                </pic:pic>
              </a:graphicData>
            </a:graphic>
          </wp:inline>
        </w:drawing>
      </w:r>
    </w:p>
    <w:p w:rsidR="008B4D4B" w:rsidRDefault="008B4D4B" w:rsidP="008B4D4B">
      <w:pPr>
        <w:spacing w:after="60"/>
        <w:jc w:val="center"/>
      </w:pPr>
    </w:p>
    <w:p w:rsidR="008B4D4B" w:rsidRDefault="008B4D4B" w:rsidP="008B4D4B">
      <w:pPr>
        <w:spacing w:after="60"/>
        <w:jc w:val="center"/>
      </w:pPr>
    </w:p>
    <w:p w:rsidR="008B4D4B" w:rsidRPr="00F25085" w:rsidRDefault="008B4D4B" w:rsidP="008B4D4B">
      <w:pPr>
        <w:spacing w:after="60"/>
        <w:jc w:val="center"/>
        <w:rPr>
          <w:sz w:val="20"/>
          <w:szCs w:val="20"/>
          <w:vertAlign w:val="superscript"/>
        </w:rPr>
      </w:pPr>
      <w:r>
        <w:t xml:space="preserve">Studium </w:t>
      </w:r>
      <w:r w:rsidR="00E87D70">
        <w:t>Licencjackie</w:t>
      </w:r>
    </w:p>
    <w:p w:rsidR="008B4D4B" w:rsidRDefault="008B4D4B" w:rsidP="008B4D4B">
      <w:pPr>
        <w:spacing w:after="60"/>
      </w:pPr>
    </w:p>
    <w:p w:rsidR="008B4D4B" w:rsidRDefault="008B4D4B" w:rsidP="008B4D4B">
      <w:pPr>
        <w:spacing w:after="60"/>
      </w:pPr>
      <w:r>
        <w:t>Kierunek……………..........................</w:t>
      </w:r>
    </w:p>
    <w:p w:rsidR="008B4D4B" w:rsidRDefault="008B4D4B" w:rsidP="008B4D4B">
      <w:pPr>
        <w:spacing w:after="60"/>
      </w:pPr>
      <w:r>
        <w:t>Specjalność…………………………</w:t>
      </w:r>
    </w:p>
    <w:p w:rsidR="008B4D4B" w:rsidRDefault="008B4D4B" w:rsidP="008B4D4B">
      <w:pPr>
        <w:spacing w:after="60"/>
        <w:rPr>
          <w:sz w:val="28"/>
          <w:szCs w:val="28"/>
        </w:rPr>
      </w:pPr>
    </w:p>
    <w:p w:rsidR="008B4D4B" w:rsidRDefault="008B4D4B" w:rsidP="008B4D4B">
      <w:pPr>
        <w:spacing w:after="60"/>
        <w:rPr>
          <w:sz w:val="28"/>
          <w:szCs w:val="28"/>
        </w:rPr>
      </w:pPr>
    </w:p>
    <w:p w:rsidR="008B4D4B" w:rsidRDefault="008B4D4B" w:rsidP="008B4D4B">
      <w:pPr>
        <w:spacing w:after="60"/>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t>Imię i nazwisko autora………………</w:t>
      </w:r>
      <w:proofErr w:type="gramStart"/>
      <w:r>
        <w:t>…....</w:t>
      </w:r>
      <w:proofErr w:type="gramEnd"/>
      <w:r>
        <w:br/>
      </w:r>
      <w:r>
        <w:tab/>
      </w:r>
      <w:r>
        <w:tab/>
      </w:r>
      <w:r>
        <w:tab/>
      </w:r>
      <w:r>
        <w:tab/>
      </w:r>
      <w:r>
        <w:tab/>
      </w:r>
      <w:r>
        <w:tab/>
      </w:r>
      <w:r>
        <w:tab/>
        <w:t>Nr albumu</w:t>
      </w:r>
      <w:r w:rsidRPr="006E4EB6">
        <w:t xml:space="preserve"> ………</w:t>
      </w:r>
      <w:r>
        <w:t>………………………..</w:t>
      </w:r>
    </w:p>
    <w:p w:rsidR="008B4D4B" w:rsidRDefault="008B4D4B" w:rsidP="008B4D4B">
      <w:pPr>
        <w:spacing w:after="60"/>
      </w:pPr>
    </w:p>
    <w:p w:rsidR="008B4D4B" w:rsidRDefault="008B4D4B" w:rsidP="008B4D4B">
      <w:pPr>
        <w:spacing w:after="60"/>
        <w:jc w:val="center"/>
        <w:rPr>
          <w:b/>
          <w:bCs/>
          <w:sz w:val="48"/>
          <w:szCs w:val="48"/>
        </w:rPr>
      </w:pPr>
      <w:r>
        <w:rPr>
          <w:b/>
          <w:bCs/>
          <w:sz w:val="48"/>
          <w:szCs w:val="48"/>
        </w:rPr>
        <w:t>Tytuł pracy</w:t>
      </w:r>
    </w:p>
    <w:p w:rsidR="00722F88" w:rsidRDefault="008B4D4B" w:rsidP="008B4D4B">
      <w:pPr>
        <w:spacing w:after="60"/>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rsidR="008B4D4B" w:rsidRPr="005C2C3D" w:rsidRDefault="008B4D4B" w:rsidP="00722F88">
      <w:pPr>
        <w:spacing w:after="60"/>
        <w:ind w:left="4248" w:firstLine="708"/>
        <w:rPr>
          <w:vertAlign w:val="superscript"/>
        </w:rPr>
      </w:pPr>
      <w:r>
        <w:t xml:space="preserve">Praca </w:t>
      </w:r>
      <w:r w:rsidR="00E87D70">
        <w:t>licencjacka</w:t>
      </w:r>
    </w:p>
    <w:p w:rsidR="008B4D4B" w:rsidRPr="005C2C3D" w:rsidRDefault="008B4D4B" w:rsidP="008B4D4B">
      <w:pPr>
        <w:spacing w:after="60"/>
        <w:rPr>
          <w:vertAlign w:val="superscript"/>
        </w:rPr>
      </w:pPr>
      <w:r>
        <w:tab/>
      </w:r>
      <w:r>
        <w:tab/>
      </w:r>
      <w:r>
        <w:tab/>
      </w:r>
      <w:r>
        <w:tab/>
      </w:r>
      <w:r>
        <w:tab/>
      </w:r>
      <w:r>
        <w:tab/>
      </w:r>
      <w:r>
        <w:tab/>
        <w:t>napisana w Katedrze/Instytucie</w:t>
      </w:r>
    </w:p>
    <w:p w:rsidR="008B4D4B" w:rsidRDefault="008B4D4B" w:rsidP="008B4D4B">
      <w:pPr>
        <w:spacing w:after="60"/>
      </w:pPr>
      <w:r>
        <w:tab/>
      </w:r>
      <w:r>
        <w:tab/>
      </w:r>
      <w:r>
        <w:tab/>
      </w:r>
      <w:r>
        <w:tab/>
      </w:r>
      <w:r>
        <w:tab/>
      </w:r>
      <w:r>
        <w:tab/>
      </w:r>
      <w:r>
        <w:tab/>
        <w:t xml:space="preserve">…………………………………………… </w:t>
      </w:r>
    </w:p>
    <w:p w:rsidR="008B4D4B" w:rsidRDefault="008B4D4B" w:rsidP="008B4D4B">
      <w:pPr>
        <w:spacing w:after="60"/>
      </w:pPr>
      <w:r>
        <w:tab/>
      </w:r>
      <w:r>
        <w:tab/>
      </w:r>
      <w:r>
        <w:tab/>
      </w:r>
      <w:r>
        <w:tab/>
      </w:r>
      <w:r>
        <w:tab/>
      </w:r>
      <w:r>
        <w:tab/>
      </w:r>
      <w:r>
        <w:tab/>
        <w:t>pod kierunkiem naukowym</w:t>
      </w:r>
    </w:p>
    <w:p w:rsidR="008B4D4B" w:rsidRDefault="008B4D4B" w:rsidP="008B4D4B">
      <w:pPr>
        <w:spacing w:after="60"/>
      </w:pPr>
      <w:r>
        <w:tab/>
      </w:r>
      <w:r>
        <w:tab/>
      </w:r>
      <w:r>
        <w:tab/>
      </w:r>
      <w:r>
        <w:tab/>
      </w:r>
      <w:r>
        <w:tab/>
      </w:r>
      <w:r>
        <w:tab/>
      </w:r>
      <w:r>
        <w:tab/>
        <w:t>……………………...……………………</w:t>
      </w:r>
    </w:p>
    <w:p w:rsidR="00722F88" w:rsidRDefault="00722F88" w:rsidP="008B4D4B">
      <w:pPr>
        <w:spacing w:after="60"/>
        <w:jc w:val="center"/>
      </w:pPr>
    </w:p>
    <w:p w:rsidR="001147C6" w:rsidRDefault="008B4D4B" w:rsidP="008B4D4B">
      <w:pPr>
        <w:spacing w:after="60"/>
        <w:jc w:val="center"/>
      </w:pPr>
      <w:r>
        <w:t xml:space="preserve">Warszawa </w:t>
      </w:r>
      <w:proofErr w:type="gramStart"/>
      <w:r>
        <w:t>20….</w:t>
      </w:r>
      <w:proofErr w:type="gramEnd"/>
      <w:r>
        <w:t>.</w:t>
      </w:r>
      <w:r w:rsidR="001147C6">
        <w:br w:type="page"/>
      </w:r>
    </w:p>
    <w:p w:rsidR="008B4D4B" w:rsidRDefault="001D7D5C" w:rsidP="001147C6">
      <w:pPr>
        <w:spacing w:after="60"/>
        <w:jc w:val="center"/>
        <w:rPr>
          <w:b/>
        </w:rPr>
      </w:pPr>
      <w:r>
        <w:rPr>
          <w:b/>
        </w:rPr>
        <w:lastRenderedPageBreak/>
        <w:br w:type="page"/>
      </w:r>
      <w:r w:rsidR="000C5027" w:rsidRPr="00BD127B">
        <w:rPr>
          <w:b/>
        </w:rPr>
        <w:lastRenderedPageBreak/>
        <w:t>Spis treści</w:t>
      </w:r>
      <w:bookmarkStart w:id="0" w:name="_GoBack"/>
      <w:bookmarkEnd w:id="0"/>
    </w:p>
    <w:p w:rsidR="00A92835" w:rsidRDefault="001147C6">
      <w:pPr>
        <w:pStyle w:val="TOC1"/>
        <w:rPr>
          <w:rFonts w:asciiTheme="minorHAnsi" w:eastAsiaTheme="minorEastAsia" w:hAnsiTheme="minorHAnsi" w:cstheme="minorBidi"/>
          <w:noProof/>
          <w:sz w:val="22"/>
          <w:szCs w:val="22"/>
          <w:lang w:eastAsia="pl-PL"/>
        </w:rPr>
      </w:pPr>
      <w:r>
        <w:rPr>
          <w:b/>
          <w:bCs/>
          <w:noProof/>
        </w:rPr>
        <w:fldChar w:fldCharType="begin"/>
      </w:r>
      <w:r>
        <w:rPr>
          <w:b/>
          <w:bCs/>
          <w:noProof/>
        </w:rPr>
        <w:instrText xml:space="preserve"> TOC \o "1-3" \h \z \u </w:instrText>
      </w:r>
      <w:r>
        <w:rPr>
          <w:b/>
          <w:bCs/>
          <w:noProof/>
        </w:rPr>
        <w:fldChar w:fldCharType="separate"/>
      </w:r>
      <w:hyperlink w:anchor="_Toc518043891" w:history="1">
        <w:r w:rsidR="00A92835" w:rsidRPr="00E03CA3">
          <w:rPr>
            <w:rStyle w:val="Hyperlink"/>
            <w:noProof/>
          </w:rPr>
          <w:t>Wstęp</w:t>
        </w:r>
        <w:r w:rsidR="00A92835">
          <w:rPr>
            <w:noProof/>
            <w:webHidden/>
          </w:rPr>
          <w:tab/>
        </w:r>
        <w:r w:rsidR="00A92835">
          <w:rPr>
            <w:noProof/>
            <w:webHidden/>
          </w:rPr>
          <w:fldChar w:fldCharType="begin"/>
        </w:r>
        <w:r w:rsidR="00A92835">
          <w:rPr>
            <w:noProof/>
            <w:webHidden/>
          </w:rPr>
          <w:instrText xml:space="preserve"> PAGEREF _Toc518043891 \h </w:instrText>
        </w:r>
        <w:r w:rsidR="00A92835">
          <w:rPr>
            <w:noProof/>
            <w:webHidden/>
          </w:rPr>
        </w:r>
        <w:r w:rsidR="00A92835">
          <w:rPr>
            <w:noProof/>
            <w:webHidden/>
          </w:rPr>
          <w:fldChar w:fldCharType="separate"/>
        </w:r>
        <w:r w:rsidR="00A92835">
          <w:rPr>
            <w:noProof/>
            <w:webHidden/>
          </w:rPr>
          <w:t>4</w:t>
        </w:r>
        <w:r w:rsidR="00A92835">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892" w:history="1">
        <w:r w:rsidRPr="00E03CA3">
          <w:rPr>
            <w:rStyle w:val="Hyperlink"/>
            <w:noProof/>
          </w:rPr>
          <w:t>1.</w:t>
        </w:r>
        <w:r>
          <w:rPr>
            <w:rFonts w:asciiTheme="minorHAnsi" w:eastAsiaTheme="minorEastAsia" w:hAnsiTheme="minorHAnsi" w:cstheme="minorBidi"/>
            <w:noProof/>
            <w:sz w:val="22"/>
            <w:szCs w:val="22"/>
            <w:lang w:eastAsia="pl-PL"/>
          </w:rPr>
          <w:tab/>
        </w:r>
        <w:r w:rsidRPr="00E03CA3">
          <w:rPr>
            <w:rStyle w:val="Hyperlink"/>
            <w:noProof/>
          </w:rPr>
          <w:t>Podatki</w:t>
        </w:r>
        <w:r>
          <w:rPr>
            <w:noProof/>
            <w:webHidden/>
          </w:rPr>
          <w:tab/>
        </w:r>
        <w:r>
          <w:rPr>
            <w:noProof/>
            <w:webHidden/>
          </w:rPr>
          <w:fldChar w:fldCharType="begin"/>
        </w:r>
        <w:r>
          <w:rPr>
            <w:noProof/>
            <w:webHidden/>
          </w:rPr>
          <w:instrText xml:space="preserve"> PAGEREF _Toc518043892 \h </w:instrText>
        </w:r>
        <w:r>
          <w:rPr>
            <w:noProof/>
            <w:webHidden/>
          </w:rPr>
        </w:r>
        <w:r>
          <w:rPr>
            <w:noProof/>
            <w:webHidden/>
          </w:rPr>
          <w:fldChar w:fldCharType="separate"/>
        </w:r>
        <w:r>
          <w:rPr>
            <w:noProof/>
            <w:webHidden/>
          </w:rPr>
          <w:t>5</w:t>
        </w:r>
        <w:r>
          <w:rPr>
            <w:noProof/>
            <w:webHidden/>
          </w:rPr>
          <w:fldChar w:fldCharType="end"/>
        </w:r>
      </w:hyperlink>
    </w:p>
    <w:p w:rsidR="00A92835" w:rsidRDefault="00A92835">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043893" w:history="1">
        <w:r w:rsidRPr="00E03CA3">
          <w:rPr>
            <w:rStyle w:val="Hyperlink"/>
            <w:noProof/>
          </w:rPr>
          <w:t>1.1.</w:t>
        </w:r>
        <w:r>
          <w:rPr>
            <w:rFonts w:asciiTheme="minorHAnsi" w:eastAsiaTheme="minorEastAsia" w:hAnsiTheme="minorHAnsi" w:cstheme="minorBidi"/>
            <w:noProof/>
            <w:sz w:val="22"/>
            <w:szCs w:val="22"/>
            <w:lang w:eastAsia="pl-PL"/>
          </w:rPr>
          <w:tab/>
        </w:r>
        <w:r w:rsidRPr="00E03CA3">
          <w:rPr>
            <w:rStyle w:val="Hyperlink"/>
            <w:noProof/>
          </w:rPr>
          <w:t>&lt;tytuł podrozdziału&gt;</w:t>
        </w:r>
        <w:r>
          <w:rPr>
            <w:noProof/>
            <w:webHidden/>
          </w:rPr>
          <w:tab/>
        </w:r>
        <w:r>
          <w:rPr>
            <w:noProof/>
            <w:webHidden/>
          </w:rPr>
          <w:fldChar w:fldCharType="begin"/>
        </w:r>
        <w:r>
          <w:rPr>
            <w:noProof/>
            <w:webHidden/>
          </w:rPr>
          <w:instrText xml:space="preserve"> PAGEREF _Toc518043893 \h </w:instrText>
        </w:r>
        <w:r>
          <w:rPr>
            <w:noProof/>
            <w:webHidden/>
          </w:rPr>
        </w:r>
        <w:r>
          <w:rPr>
            <w:noProof/>
            <w:webHidden/>
          </w:rPr>
          <w:fldChar w:fldCharType="separate"/>
        </w:r>
        <w:r>
          <w:rPr>
            <w:noProof/>
            <w:webHidden/>
          </w:rPr>
          <w:t>5</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894" w:history="1">
        <w:r w:rsidRPr="00E03CA3">
          <w:rPr>
            <w:rStyle w:val="Hyperlink"/>
            <w:noProof/>
          </w:rPr>
          <w:t>2.</w:t>
        </w:r>
        <w:r>
          <w:rPr>
            <w:rFonts w:asciiTheme="minorHAnsi" w:eastAsiaTheme="minorEastAsia" w:hAnsiTheme="minorHAnsi" w:cstheme="minorBidi"/>
            <w:noProof/>
            <w:sz w:val="22"/>
            <w:szCs w:val="22"/>
            <w:lang w:eastAsia="pl-PL"/>
          </w:rPr>
          <w:tab/>
        </w:r>
        <w:r w:rsidRPr="00E03CA3">
          <w:rPr>
            <w:rStyle w:val="Hyperlink"/>
            <w:noProof/>
          </w:rPr>
          <w:t>Teoria gier</w:t>
        </w:r>
        <w:r>
          <w:rPr>
            <w:noProof/>
            <w:webHidden/>
          </w:rPr>
          <w:tab/>
        </w:r>
        <w:r>
          <w:rPr>
            <w:noProof/>
            <w:webHidden/>
          </w:rPr>
          <w:fldChar w:fldCharType="begin"/>
        </w:r>
        <w:r>
          <w:rPr>
            <w:noProof/>
            <w:webHidden/>
          </w:rPr>
          <w:instrText xml:space="preserve"> PAGEREF _Toc518043894 \h </w:instrText>
        </w:r>
        <w:r>
          <w:rPr>
            <w:noProof/>
            <w:webHidden/>
          </w:rPr>
        </w:r>
        <w:r>
          <w:rPr>
            <w:noProof/>
            <w:webHidden/>
          </w:rPr>
          <w:fldChar w:fldCharType="separate"/>
        </w:r>
        <w:r>
          <w:rPr>
            <w:noProof/>
            <w:webHidden/>
          </w:rPr>
          <w:t>6</w:t>
        </w:r>
        <w:r>
          <w:rPr>
            <w:noProof/>
            <w:webHidden/>
          </w:rPr>
          <w:fldChar w:fldCharType="end"/>
        </w:r>
      </w:hyperlink>
    </w:p>
    <w:p w:rsidR="00A92835" w:rsidRDefault="00A92835">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043895" w:history="1">
        <w:r w:rsidRPr="00E03CA3">
          <w:rPr>
            <w:rStyle w:val="Hyperlink"/>
            <w:noProof/>
          </w:rPr>
          <w:t>2.1.</w:t>
        </w:r>
        <w:r>
          <w:rPr>
            <w:rFonts w:asciiTheme="minorHAnsi" w:eastAsiaTheme="minorEastAsia" w:hAnsiTheme="minorHAnsi" w:cstheme="minorBidi"/>
            <w:noProof/>
            <w:sz w:val="22"/>
            <w:szCs w:val="22"/>
            <w:lang w:eastAsia="pl-PL"/>
          </w:rPr>
          <w:tab/>
        </w:r>
        <w:r w:rsidRPr="00E03CA3">
          <w:rPr>
            <w:rStyle w:val="Hyperlink"/>
            <w:noProof/>
          </w:rPr>
          <w:t>&lt;tytuł podrozdziału&gt;</w:t>
        </w:r>
        <w:r>
          <w:rPr>
            <w:noProof/>
            <w:webHidden/>
          </w:rPr>
          <w:tab/>
        </w:r>
        <w:r>
          <w:rPr>
            <w:noProof/>
            <w:webHidden/>
          </w:rPr>
          <w:fldChar w:fldCharType="begin"/>
        </w:r>
        <w:r>
          <w:rPr>
            <w:noProof/>
            <w:webHidden/>
          </w:rPr>
          <w:instrText xml:space="preserve"> PAGEREF _Toc518043895 \h </w:instrText>
        </w:r>
        <w:r>
          <w:rPr>
            <w:noProof/>
            <w:webHidden/>
          </w:rPr>
        </w:r>
        <w:r>
          <w:rPr>
            <w:noProof/>
            <w:webHidden/>
          </w:rPr>
          <w:fldChar w:fldCharType="separate"/>
        </w:r>
        <w:r>
          <w:rPr>
            <w:noProof/>
            <w:webHidden/>
          </w:rPr>
          <w:t>6</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896" w:history="1">
        <w:r w:rsidRPr="00E03CA3">
          <w:rPr>
            <w:rStyle w:val="Hyperlink"/>
            <w:noProof/>
          </w:rPr>
          <w:t>3.</w:t>
        </w:r>
        <w:r>
          <w:rPr>
            <w:rFonts w:asciiTheme="minorHAnsi" w:eastAsiaTheme="minorEastAsia" w:hAnsiTheme="minorHAnsi" w:cstheme="minorBidi"/>
            <w:noProof/>
            <w:sz w:val="22"/>
            <w:szCs w:val="22"/>
            <w:lang w:eastAsia="pl-PL"/>
          </w:rPr>
          <w:tab/>
        </w:r>
        <w:r w:rsidRPr="00E03CA3">
          <w:rPr>
            <w:rStyle w:val="Hyperlink"/>
            <w:noProof/>
          </w:rPr>
          <w:t>Zastosowanie teorii gier w podatkach</w:t>
        </w:r>
        <w:r>
          <w:rPr>
            <w:noProof/>
            <w:webHidden/>
          </w:rPr>
          <w:tab/>
        </w:r>
        <w:r>
          <w:rPr>
            <w:noProof/>
            <w:webHidden/>
          </w:rPr>
          <w:fldChar w:fldCharType="begin"/>
        </w:r>
        <w:r>
          <w:rPr>
            <w:noProof/>
            <w:webHidden/>
          </w:rPr>
          <w:instrText xml:space="preserve"> PAGEREF _Toc518043896 \h </w:instrText>
        </w:r>
        <w:r>
          <w:rPr>
            <w:noProof/>
            <w:webHidden/>
          </w:rPr>
        </w:r>
        <w:r>
          <w:rPr>
            <w:noProof/>
            <w:webHidden/>
          </w:rPr>
          <w:fldChar w:fldCharType="separate"/>
        </w:r>
        <w:r>
          <w:rPr>
            <w:noProof/>
            <w:webHidden/>
          </w:rPr>
          <w:t>7</w:t>
        </w:r>
        <w:r>
          <w:rPr>
            <w:noProof/>
            <w:webHidden/>
          </w:rPr>
          <w:fldChar w:fldCharType="end"/>
        </w:r>
      </w:hyperlink>
    </w:p>
    <w:p w:rsidR="00A92835" w:rsidRDefault="00A92835">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043897" w:history="1">
        <w:r w:rsidRPr="00E03CA3">
          <w:rPr>
            <w:rStyle w:val="Hyperlink"/>
            <w:noProof/>
          </w:rPr>
          <w:t>3.1.</w:t>
        </w:r>
        <w:r>
          <w:rPr>
            <w:rFonts w:asciiTheme="minorHAnsi" w:eastAsiaTheme="minorEastAsia" w:hAnsiTheme="minorHAnsi" w:cstheme="minorBidi"/>
            <w:noProof/>
            <w:sz w:val="22"/>
            <w:szCs w:val="22"/>
            <w:lang w:eastAsia="pl-PL"/>
          </w:rPr>
          <w:tab/>
        </w:r>
        <w:r w:rsidRPr="00E03CA3">
          <w:rPr>
            <w:rStyle w:val="Hyperlink"/>
            <w:noProof/>
          </w:rPr>
          <w:t>Unikanie podatku dochodowego przez osoby fizyczne</w:t>
        </w:r>
        <w:r>
          <w:rPr>
            <w:noProof/>
            <w:webHidden/>
          </w:rPr>
          <w:tab/>
        </w:r>
        <w:r>
          <w:rPr>
            <w:noProof/>
            <w:webHidden/>
          </w:rPr>
          <w:fldChar w:fldCharType="begin"/>
        </w:r>
        <w:r>
          <w:rPr>
            <w:noProof/>
            <w:webHidden/>
          </w:rPr>
          <w:instrText xml:space="preserve"> PAGEREF _Toc518043897 \h </w:instrText>
        </w:r>
        <w:r>
          <w:rPr>
            <w:noProof/>
            <w:webHidden/>
          </w:rPr>
        </w:r>
        <w:r>
          <w:rPr>
            <w:noProof/>
            <w:webHidden/>
          </w:rPr>
          <w:fldChar w:fldCharType="separate"/>
        </w:r>
        <w:r>
          <w:rPr>
            <w:noProof/>
            <w:webHidden/>
          </w:rPr>
          <w:t>7</w:t>
        </w:r>
        <w:r>
          <w:rPr>
            <w:noProof/>
            <w:webHidden/>
          </w:rPr>
          <w:fldChar w:fldCharType="end"/>
        </w:r>
      </w:hyperlink>
    </w:p>
    <w:p w:rsidR="00A92835" w:rsidRDefault="00A92835">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043898" w:history="1">
        <w:r w:rsidRPr="00E03CA3">
          <w:rPr>
            <w:rStyle w:val="Hyperlink"/>
            <w:noProof/>
          </w:rPr>
          <w:t>3.2.</w:t>
        </w:r>
        <w:r>
          <w:rPr>
            <w:rFonts w:asciiTheme="minorHAnsi" w:eastAsiaTheme="minorEastAsia" w:hAnsiTheme="minorHAnsi" w:cstheme="minorBidi"/>
            <w:noProof/>
            <w:sz w:val="22"/>
            <w:szCs w:val="22"/>
            <w:lang w:eastAsia="pl-PL"/>
          </w:rPr>
          <w:tab/>
        </w:r>
        <w:r w:rsidRPr="00E03CA3">
          <w:rPr>
            <w:rStyle w:val="Hyperlink"/>
            <w:noProof/>
          </w:rPr>
          <w:t>Korupcja w fiskusie</w:t>
        </w:r>
        <w:r>
          <w:rPr>
            <w:noProof/>
            <w:webHidden/>
          </w:rPr>
          <w:tab/>
        </w:r>
        <w:r>
          <w:rPr>
            <w:noProof/>
            <w:webHidden/>
          </w:rPr>
          <w:fldChar w:fldCharType="begin"/>
        </w:r>
        <w:r>
          <w:rPr>
            <w:noProof/>
            <w:webHidden/>
          </w:rPr>
          <w:instrText xml:space="preserve"> PAGEREF _Toc518043898 \h </w:instrText>
        </w:r>
        <w:r>
          <w:rPr>
            <w:noProof/>
            <w:webHidden/>
          </w:rPr>
        </w:r>
        <w:r>
          <w:rPr>
            <w:noProof/>
            <w:webHidden/>
          </w:rPr>
          <w:fldChar w:fldCharType="separate"/>
        </w:r>
        <w:r>
          <w:rPr>
            <w:noProof/>
            <w:webHidden/>
          </w:rPr>
          <w:t>8</w:t>
        </w:r>
        <w:r>
          <w:rPr>
            <w:noProof/>
            <w:webHidden/>
          </w:rPr>
          <w:fldChar w:fldCharType="end"/>
        </w:r>
      </w:hyperlink>
    </w:p>
    <w:p w:rsidR="00A92835" w:rsidRDefault="00A92835">
      <w:pPr>
        <w:pStyle w:val="TOC3"/>
        <w:tabs>
          <w:tab w:val="left" w:pos="1100"/>
          <w:tab w:val="right" w:leader="dot" w:pos="9062"/>
        </w:tabs>
        <w:rPr>
          <w:rFonts w:asciiTheme="minorHAnsi" w:eastAsiaTheme="minorEastAsia" w:hAnsiTheme="minorHAnsi" w:cstheme="minorBidi"/>
          <w:noProof/>
          <w:sz w:val="22"/>
          <w:szCs w:val="22"/>
          <w:lang w:eastAsia="pl-PL"/>
        </w:rPr>
      </w:pPr>
      <w:hyperlink w:anchor="_Toc518043899" w:history="1">
        <w:r w:rsidRPr="00E03CA3">
          <w:rPr>
            <w:rStyle w:val="Hyperlink"/>
            <w:noProof/>
          </w:rPr>
          <w:t>3.3.</w:t>
        </w:r>
        <w:r>
          <w:rPr>
            <w:rFonts w:asciiTheme="minorHAnsi" w:eastAsiaTheme="minorEastAsia" w:hAnsiTheme="minorHAnsi" w:cstheme="minorBidi"/>
            <w:noProof/>
            <w:sz w:val="22"/>
            <w:szCs w:val="22"/>
            <w:lang w:eastAsia="pl-PL"/>
          </w:rPr>
          <w:tab/>
        </w:r>
        <w:r w:rsidRPr="00E03CA3">
          <w:rPr>
            <w:rStyle w:val="Hyperlink"/>
            <w:noProof/>
          </w:rPr>
          <w:t>Optymalna polityka podatkowa</w:t>
        </w:r>
        <w:r>
          <w:rPr>
            <w:noProof/>
            <w:webHidden/>
          </w:rPr>
          <w:tab/>
        </w:r>
        <w:r>
          <w:rPr>
            <w:noProof/>
            <w:webHidden/>
          </w:rPr>
          <w:fldChar w:fldCharType="begin"/>
        </w:r>
        <w:r>
          <w:rPr>
            <w:noProof/>
            <w:webHidden/>
          </w:rPr>
          <w:instrText xml:space="preserve"> PAGEREF _Toc518043899 \h </w:instrText>
        </w:r>
        <w:r>
          <w:rPr>
            <w:noProof/>
            <w:webHidden/>
          </w:rPr>
        </w:r>
        <w:r>
          <w:rPr>
            <w:noProof/>
            <w:webHidden/>
          </w:rPr>
          <w:fldChar w:fldCharType="separate"/>
        </w:r>
        <w:r>
          <w:rPr>
            <w:noProof/>
            <w:webHidden/>
          </w:rPr>
          <w:t>9</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900" w:history="1">
        <w:r w:rsidRPr="00E03CA3">
          <w:rPr>
            <w:rStyle w:val="Hyperlink"/>
            <w:noProof/>
          </w:rPr>
          <w:t>4.</w:t>
        </w:r>
        <w:r>
          <w:rPr>
            <w:rFonts w:asciiTheme="minorHAnsi" w:eastAsiaTheme="minorEastAsia" w:hAnsiTheme="minorHAnsi" w:cstheme="minorBidi"/>
            <w:noProof/>
            <w:sz w:val="22"/>
            <w:szCs w:val="22"/>
            <w:lang w:eastAsia="pl-PL"/>
          </w:rPr>
          <w:tab/>
        </w:r>
        <w:r w:rsidRPr="00E03CA3">
          <w:rPr>
            <w:rStyle w:val="Hyperlink"/>
            <w:noProof/>
          </w:rPr>
          <w:t>Analiza polskiego systemu podatkowego</w:t>
        </w:r>
        <w:r>
          <w:rPr>
            <w:noProof/>
            <w:webHidden/>
          </w:rPr>
          <w:tab/>
        </w:r>
        <w:r>
          <w:rPr>
            <w:noProof/>
            <w:webHidden/>
          </w:rPr>
          <w:fldChar w:fldCharType="begin"/>
        </w:r>
        <w:r>
          <w:rPr>
            <w:noProof/>
            <w:webHidden/>
          </w:rPr>
          <w:instrText xml:space="preserve"> PAGEREF _Toc518043900 \h </w:instrText>
        </w:r>
        <w:r>
          <w:rPr>
            <w:noProof/>
            <w:webHidden/>
          </w:rPr>
        </w:r>
        <w:r>
          <w:rPr>
            <w:noProof/>
            <w:webHidden/>
          </w:rPr>
          <w:fldChar w:fldCharType="separate"/>
        </w:r>
        <w:r>
          <w:rPr>
            <w:noProof/>
            <w:webHidden/>
          </w:rPr>
          <w:t>10</w:t>
        </w:r>
        <w:r>
          <w:rPr>
            <w:noProof/>
            <w:webHidden/>
          </w:rPr>
          <w:fldChar w:fldCharType="end"/>
        </w:r>
      </w:hyperlink>
    </w:p>
    <w:p w:rsidR="00A92835" w:rsidRDefault="00A92835">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043901" w:history="1">
        <w:r w:rsidRPr="00E03CA3">
          <w:rPr>
            <w:rStyle w:val="Hyperlink"/>
            <w:noProof/>
          </w:rPr>
          <w:t>4.1.</w:t>
        </w:r>
        <w:r>
          <w:rPr>
            <w:rFonts w:asciiTheme="minorHAnsi" w:eastAsiaTheme="minorEastAsia" w:hAnsiTheme="minorHAnsi" w:cstheme="minorBidi"/>
            <w:noProof/>
            <w:sz w:val="22"/>
            <w:szCs w:val="22"/>
            <w:lang w:eastAsia="pl-PL"/>
          </w:rPr>
          <w:tab/>
        </w:r>
        <w:r w:rsidRPr="00E03CA3">
          <w:rPr>
            <w:rStyle w:val="Hyperlink"/>
            <w:noProof/>
          </w:rPr>
          <w:t>Strategie podatnika</w:t>
        </w:r>
        <w:r>
          <w:rPr>
            <w:noProof/>
            <w:webHidden/>
          </w:rPr>
          <w:tab/>
        </w:r>
        <w:r>
          <w:rPr>
            <w:noProof/>
            <w:webHidden/>
          </w:rPr>
          <w:fldChar w:fldCharType="begin"/>
        </w:r>
        <w:r>
          <w:rPr>
            <w:noProof/>
            <w:webHidden/>
          </w:rPr>
          <w:instrText xml:space="preserve"> PAGEREF _Toc518043901 \h </w:instrText>
        </w:r>
        <w:r>
          <w:rPr>
            <w:noProof/>
            <w:webHidden/>
          </w:rPr>
        </w:r>
        <w:r>
          <w:rPr>
            <w:noProof/>
            <w:webHidden/>
          </w:rPr>
          <w:fldChar w:fldCharType="separate"/>
        </w:r>
        <w:r>
          <w:rPr>
            <w:noProof/>
            <w:webHidden/>
          </w:rPr>
          <w:t>10</w:t>
        </w:r>
        <w:r>
          <w:rPr>
            <w:noProof/>
            <w:webHidden/>
          </w:rPr>
          <w:fldChar w:fldCharType="end"/>
        </w:r>
      </w:hyperlink>
    </w:p>
    <w:p w:rsidR="00A92835" w:rsidRDefault="00A92835">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043902" w:history="1">
        <w:r w:rsidRPr="00E03CA3">
          <w:rPr>
            <w:rStyle w:val="Hyperlink"/>
            <w:noProof/>
            <w:lang w:eastAsia="pl-PL"/>
          </w:rPr>
          <w:t>4.2.</w:t>
        </w:r>
        <w:r>
          <w:rPr>
            <w:rFonts w:asciiTheme="minorHAnsi" w:eastAsiaTheme="minorEastAsia" w:hAnsiTheme="minorHAnsi" w:cstheme="minorBidi"/>
            <w:noProof/>
            <w:sz w:val="22"/>
            <w:szCs w:val="22"/>
            <w:lang w:eastAsia="pl-PL"/>
          </w:rPr>
          <w:tab/>
        </w:r>
        <w:r w:rsidRPr="00E03CA3">
          <w:rPr>
            <w:rStyle w:val="Hyperlink"/>
            <w:noProof/>
            <w:lang w:eastAsia="pl-PL"/>
          </w:rPr>
          <w:t>Strategie urzędu</w:t>
        </w:r>
        <w:r>
          <w:rPr>
            <w:noProof/>
            <w:webHidden/>
          </w:rPr>
          <w:tab/>
        </w:r>
        <w:r>
          <w:rPr>
            <w:noProof/>
            <w:webHidden/>
          </w:rPr>
          <w:fldChar w:fldCharType="begin"/>
        </w:r>
        <w:r>
          <w:rPr>
            <w:noProof/>
            <w:webHidden/>
          </w:rPr>
          <w:instrText xml:space="preserve"> PAGEREF _Toc518043902 \h </w:instrText>
        </w:r>
        <w:r>
          <w:rPr>
            <w:noProof/>
            <w:webHidden/>
          </w:rPr>
        </w:r>
        <w:r>
          <w:rPr>
            <w:noProof/>
            <w:webHidden/>
          </w:rPr>
          <w:fldChar w:fldCharType="separate"/>
        </w:r>
        <w:r>
          <w:rPr>
            <w:noProof/>
            <w:webHidden/>
          </w:rPr>
          <w:t>10</w:t>
        </w:r>
        <w:r>
          <w:rPr>
            <w:noProof/>
            <w:webHidden/>
          </w:rPr>
          <w:fldChar w:fldCharType="end"/>
        </w:r>
      </w:hyperlink>
    </w:p>
    <w:p w:rsidR="00A92835" w:rsidRDefault="00A92835">
      <w:pPr>
        <w:pStyle w:val="TOC2"/>
        <w:tabs>
          <w:tab w:val="left" w:pos="880"/>
          <w:tab w:val="right" w:leader="dot" w:pos="9062"/>
        </w:tabs>
        <w:rPr>
          <w:rFonts w:asciiTheme="minorHAnsi" w:eastAsiaTheme="minorEastAsia" w:hAnsiTheme="minorHAnsi" w:cstheme="minorBidi"/>
          <w:noProof/>
          <w:sz w:val="22"/>
          <w:szCs w:val="22"/>
          <w:lang w:eastAsia="pl-PL"/>
        </w:rPr>
      </w:pPr>
      <w:hyperlink w:anchor="_Toc518043903" w:history="1">
        <w:r w:rsidRPr="00E03CA3">
          <w:rPr>
            <w:rStyle w:val="Hyperlink"/>
            <w:noProof/>
            <w:lang w:eastAsia="pl-PL"/>
          </w:rPr>
          <w:t>4.3.</w:t>
        </w:r>
        <w:r>
          <w:rPr>
            <w:rFonts w:asciiTheme="minorHAnsi" w:eastAsiaTheme="minorEastAsia" w:hAnsiTheme="minorHAnsi" w:cstheme="minorBidi"/>
            <w:noProof/>
            <w:sz w:val="22"/>
            <w:szCs w:val="22"/>
            <w:lang w:eastAsia="pl-PL"/>
          </w:rPr>
          <w:tab/>
        </w:r>
        <w:r w:rsidRPr="00E03CA3">
          <w:rPr>
            <w:rStyle w:val="Hyperlink"/>
            <w:noProof/>
            <w:lang w:eastAsia="pl-PL"/>
          </w:rPr>
          <w:t>Podstawowy model skłonności do unikania podatku</w:t>
        </w:r>
        <w:r>
          <w:rPr>
            <w:noProof/>
            <w:webHidden/>
          </w:rPr>
          <w:tab/>
        </w:r>
        <w:r>
          <w:rPr>
            <w:noProof/>
            <w:webHidden/>
          </w:rPr>
          <w:fldChar w:fldCharType="begin"/>
        </w:r>
        <w:r>
          <w:rPr>
            <w:noProof/>
            <w:webHidden/>
          </w:rPr>
          <w:instrText xml:space="preserve"> PAGEREF _Toc518043903 \h </w:instrText>
        </w:r>
        <w:r>
          <w:rPr>
            <w:noProof/>
            <w:webHidden/>
          </w:rPr>
        </w:r>
        <w:r>
          <w:rPr>
            <w:noProof/>
            <w:webHidden/>
          </w:rPr>
          <w:fldChar w:fldCharType="separate"/>
        </w:r>
        <w:r>
          <w:rPr>
            <w:noProof/>
            <w:webHidden/>
          </w:rPr>
          <w:t>11</w:t>
        </w:r>
        <w:r>
          <w:rPr>
            <w:noProof/>
            <w:webHidden/>
          </w:rPr>
          <w:fldChar w:fldCharType="end"/>
        </w:r>
      </w:hyperlink>
    </w:p>
    <w:p w:rsidR="00A92835" w:rsidRDefault="00A92835">
      <w:pPr>
        <w:pStyle w:val="TOC3"/>
        <w:tabs>
          <w:tab w:val="left" w:pos="1320"/>
          <w:tab w:val="right" w:leader="dot" w:pos="9062"/>
        </w:tabs>
        <w:rPr>
          <w:rFonts w:asciiTheme="minorHAnsi" w:eastAsiaTheme="minorEastAsia" w:hAnsiTheme="minorHAnsi" w:cstheme="minorBidi"/>
          <w:noProof/>
          <w:sz w:val="22"/>
          <w:szCs w:val="22"/>
          <w:lang w:eastAsia="pl-PL"/>
        </w:rPr>
      </w:pPr>
      <w:hyperlink w:anchor="_Toc518043904" w:history="1">
        <w:r w:rsidRPr="00E03CA3">
          <w:rPr>
            <w:rStyle w:val="Hyperlink"/>
            <w:b/>
            <w:noProof/>
            <w:lang w:eastAsia="pl-PL"/>
          </w:rPr>
          <w:t>4.3.1.</w:t>
        </w:r>
        <w:r>
          <w:rPr>
            <w:rFonts w:asciiTheme="minorHAnsi" w:eastAsiaTheme="minorEastAsia" w:hAnsiTheme="minorHAnsi" w:cstheme="minorBidi"/>
            <w:noProof/>
            <w:sz w:val="22"/>
            <w:szCs w:val="22"/>
            <w:lang w:eastAsia="pl-PL"/>
          </w:rPr>
          <w:tab/>
        </w:r>
        <w:r w:rsidRPr="00E03CA3">
          <w:rPr>
            <w:rStyle w:val="Hyperlink"/>
            <w:b/>
            <w:noProof/>
          </w:rPr>
          <w:t xml:space="preserve">Przypadek </w:t>
        </w:r>
        <m:oMath>
          <m:r>
            <m:rPr>
              <m:sty m:val="bi"/>
            </m:rPr>
            <w:rPr>
              <w:rStyle w:val="Hyperlink"/>
              <w:rFonts w:ascii="Cambria Math" w:hAnsi="Cambria Math"/>
              <w:noProof/>
              <w:lang w:eastAsia="pl-PL"/>
            </w:rPr>
            <m:t>IA</m:t>
          </m:r>
          <m:r>
            <m:rPr>
              <m:sty m:val="b"/>
            </m:rPr>
            <w:rPr>
              <w:rStyle w:val="Hyperlink"/>
              <w:rFonts w:ascii="Cambria Math" w:hAnsi="Cambria Math"/>
              <w:noProof/>
              <w:lang w:eastAsia="pl-PL"/>
            </w:rPr>
            <m:t xml:space="preserve"> ≥ </m:t>
          </m:r>
          <m:r>
            <m:rPr>
              <m:sty m:val="bi"/>
            </m:rPr>
            <w:rPr>
              <w:rStyle w:val="Hyperlink"/>
              <w:rFonts w:ascii="Cambria Math" w:hAnsi="Cambria Math"/>
              <w:noProof/>
              <w:lang w:eastAsia="pl-PL"/>
            </w:rPr>
            <m:t>IE</m:t>
          </m:r>
        </m:oMath>
        <w:r>
          <w:rPr>
            <w:noProof/>
            <w:webHidden/>
          </w:rPr>
          <w:tab/>
        </w:r>
        <w:r>
          <w:rPr>
            <w:noProof/>
            <w:webHidden/>
          </w:rPr>
          <w:fldChar w:fldCharType="begin"/>
        </w:r>
        <w:r>
          <w:rPr>
            <w:noProof/>
            <w:webHidden/>
          </w:rPr>
          <w:instrText xml:space="preserve"> PAGEREF _Toc518043904 \h </w:instrText>
        </w:r>
        <w:r>
          <w:rPr>
            <w:noProof/>
            <w:webHidden/>
          </w:rPr>
        </w:r>
        <w:r>
          <w:rPr>
            <w:noProof/>
            <w:webHidden/>
          </w:rPr>
          <w:fldChar w:fldCharType="separate"/>
        </w:r>
        <w:r>
          <w:rPr>
            <w:noProof/>
            <w:webHidden/>
          </w:rPr>
          <w:t>12</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905" w:history="1">
        <w:r w:rsidRPr="00E03CA3">
          <w:rPr>
            <w:rStyle w:val="Hyperlink"/>
            <w:noProof/>
          </w:rPr>
          <w:t>Spis tabel</w:t>
        </w:r>
        <w:r>
          <w:rPr>
            <w:noProof/>
            <w:webHidden/>
          </w:rPr>
          <w:tab/>
        </w:r>
        <w:r>
          <w:rPr>
            <w:noProof/>
            <w:webHidden/>
          </w:rPr>
          <w:fldChar w:fldCharType="begin"/>
        </w:r>
        <w:r>
          <w:rPr>
            <w:noProof/>
            <w:webHidden/>
          </w:rPr>
          <w:instrText xml:space="preserve"> PAGEREF _Toc518043905 \h </w:instrText>
        </w:r>
        <w:r>
          <w:rPr>
            <w:noProof/>
            <w:webHidden/>
          </w:rPr>
        </w:r>
        <w:r>
          <w:rPr>
            <w:noProof/>
            <w:webHidden/>
          </w:rPr>
          <w:fldChar w:fldCharType="separate"/>
        </w:r>
        <w:r>
          <w:rPr>
            <w:noProof/>
            <w:webHidden/>
          </w:rPr>
          <w:t>15</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906" w:history="1">
        <w:r w:rsidRPr="00E03CA3">
          <w:rPr>
            <w:rStyle w:val="Hyperlink"/>
            <w:noProof/>
          </w:rPr>
          <w:t>Spis rysunków</w:t>
        </w:r>
        <w:r>
          <w:rPr>
            <w:noProof/>
            <w:webHidden/>
          </w:rPr>
          <w:tab/>
        </w:r>
        <w:r>
          <w:rPr>
            <w:noProof/>
            <w:webHidden/>
          </w:rPr>
          <w:fldChar w:fldCharType="begin"/>
        </w:r>
        <w:r>
          <w:rPr>
            <w:noProof/>
            <w:webHidden/>
          </w:rPr>
          <w:instrText xml:space="preserve"> PAGEREF _Toc518043906 \h </w:instrText>
        </w:r>
        <w:r>
          <w:rPr>
            <w:noProof/>
            <w:webHidden/>
          </w:rPr>
        </w:r>
        <w:r>
          <w:rPr>
            <w:noProof/>
            <w:webHidden/>
          </w:rPr>
          <w:fldChar w:fldCharType="separate"/>
        </w:r>
        <w:r>
          <w:rPr>
            <w:noProof/>
            <w:webHidden/>
          </w:rPr>
          <w:t>16</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907" w:history="1">
        <w:r w:rsidRPr="00E03CA3">
          <w:rPr>
            <w:rStyle w:val="Hyperlink"/>
            <w:noProof/>
          </w:rPr>
          <w:t>Zakończenie</w:t>
        </w:r>
        <w:r>
          <w:rPr>
            <w:noProof/>
            <w:webHidden/>
          </w:rPr>
          <w:tab/>
        </w:r>
        <w:r>
          <w:rPr>
            <w:noProof/>
            <w:webHidden/>
          </w:rPr>
          <w:fldChar w:fldCharType="begin"/>
        </w:r>
        <w:r>
          <w:rPr>
            <w:noProof/>
            <w:webHidden/>
          </w:rPr>
          <w:instrText xml:space="preserve"> PAGEREF _Toc518043907 \h </w:instrText>
        </w:r>
        <w:r>
          <w:rPr>
            <w:noProof/>
            <w:webHidden/>
          </w:rPr>
        </w:r>
        <w:r>
          <w:rPr>
            <w:noProof/>
            <w:webHidden/>
          </w:rPr>
          <w:fldChar w:fldCharType="separate"/>
        </w:r>
        <w:r>
          <w:rPr>
            <w:noProof/>
            <w:webHidden/>
          </w:rPr>
          <w:t>17</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908" w:history="1">
        <w:r w:rsidRPr="00E03CA3">
          <w:rPr>
            <w:rStyle w:val="Hyperlink"/>
            <w:noProof/>
          </w:rPr>
          <w:t>Bibliografia</w:t>
        </w:r>
        <w:r>
          <w:rPr>
            <w:noProof/>
            <w:webHidden/>
          </w:rPr>
          <w:tab/>
        </w:r>
        <w:r>
          <w:rPr>
            <w:noProof/>
            <w:webHidden/>
          </w:rPr>
          <w:fldChar w:fldCharType="begin"/>
        </w:r>
        <w:r>
          <w:rPr>
            <w:noProof/>
            <w:webHidden/>
          </w:rPr>
          <w:instrText xml:space="preserve"> PAGEREF _Toc518043908 \h </w:instrText>
        </w:r>
        <w:r>
          <w:rPr>
            <w:noProof/>
            <w:webHidden/>
          </w:rPr>
        </w:r>
        <w:r>
          <w:rPr>
            <w:noProof/>
            <w:webHidden/>
          </w:rPr>
          <w:fldChar w:fldCharType="separate"/>
        </w:r>
        <w:r>
          <w:rPr>
            <w:noProof/>
            <w:webHidden/>
          </w:rPr>
          <w:t>18</w:t>
        </w:r>
        <w:r>
          <w:rPr>
            <w:noProof/>
            <w:webHidden/>
          </w:rPr>
          <w:fldChar w:fldCharType="end"/>
        </w:r>
      </w:hyperlink>
    </w:p>
    <w:p w:rsidR="00A92835" w:rsidRDefault="00A92835">
      <w:pPr>
        <w:pStyle w:val="TOC1"/>
        <w:rPr>
          <w:rFonts w:asciiTheme="minorHAnsi" w:eastAsiaTheme="minorEastAsia" w:hAnsiTheme="minorHAnsi" w:cstheme="minorBidi"/>
          <w:noProof/>
          <w:sz w:val="22"/>
          <w:szCs w:val="22"/>
          <w:lang w:eastAsia="pl-PL"/>
        </w:rPr>
      </w:pPr>
      <w:hyperlink w:anchor="_Toc518043909" w:history="1">
        <w:r w:rsidRPr="00E03CA3">
          <w:rPr>
            <w:rStyle w:val="Hyperlink"/>
            <w:noProof/>
          </w:rPr>
          <w:t>Streszczenie</w:t>
        </w:r>
        <w:r>
          <w:rPr>
            <w:noProof/>
            <w:webHidden/>
          </w:rPr>
          <w:tab/>
        </w:r>
        <w:r>
          <w:rPr>
            <w:noProof/>
            <w:webHidden/>
          </w:rPr>
          <w:fldChar w:fldCharType="begin"/>
        </w:r>
        <w:r>
          <w:rPr>
            <w:noProof/>
            <w:webHidden/>
          </w:rPr>
          <w:instrText xml:space="preserve"> PAGEREF _Toc518043909 \h </w:instrText>
        </w:r>
        <w:r>
          <w:rPr>
            <w:noProof/>
            <w:webHidden/>
          </w:rPr>
        </w:r>
        <w:r>
          <w:rPr>
            <w:noProof/>
            <w:webHidden/>
          </w:rPr>
          <w:fldChar w:fldCharType="separate"/>
        </w:r>
        <w:r>
          <w:rPr>
            <w:noProof/>
            <w:webHidden/>
          </w:rPr>
          <w:t>19</w:t>
        </w:r>
        <w:r>
          <w:rPr>
            <w:noProof/>
            <w:webHidden/>
          </w:rPr>
          <w:fldChar w:fldCharType="end"/>
        </w:r>
      </w:hyperlink>
    </w:p>
    <w:p w:rsidR="00B4671D" w:rsidRDefault="001147C6" w:rsidP="0099698D">
      <w:pPr>
        <w:pStyle w:val="Heading1"/>
      </w:pPr>
      <w:r>
        <w:rPr>
          <w:noProof/>
        </w:rPr>
        <w:fldChar w:fldCharType="end"/>
      </w:r>
      <w:r>
        <w:br w:type="page"/>
      </w:r>
      <w:bookmarkStart w:id="1" w:name="_Toc518043891"/>
      <w:r w:rsidR="00FB749F" w:rsidRPr="00BD127B">
        <w:lastRenderedPageBreak/>
        <w:t>Wstęp</w:t>
      </w:r>
      <w:bookmarkEnd w:id="1"/>
    </w:p>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BD127B" w:rsidRDefault="00BD127B" w:rsidP="00BD127B"/>
    <w:p w:rsidR="001F417E" w:rsidRDefault="001F417E" w:rsidP="001F417E">
      <w:pPr>
        <w:pStyle w:val="Heading1"/>
        <w:numPr>
          <w:ilvl w:val="0"/>
          <w:numId w:val="4"/>
        </w:numPr>
      </w:pPr>
      <w:bookmarkStart w:id="2" w:name="_Toc518043892"/>
      <w:r>
        <w:t>Podatki</w:t>
      </w:r>
      <w:bookmarkEnd w:id="2"/>
    </w:p>
    <w:p w:rsidR="001F417E" w:rsidRDefault="001F417E" w:rsidP="00B74A2F">
      <w:pPr>
        <w:pStyle w:val="Heading2"/>
        <w:numPr>
          <w:ilvl w:val="1"/>
          <w:numId w:val="4"/>
        </w:numPr>
      </w:pPr>
      <w:bookmarkStart w:id="3" w:name="_Toc518043893"/>
      <w:r>
        <w:t>&lt;tytuł podrozdziału&gt;</w:t>
      </w:r>
      <w:bookmarkEnd w:id="3"/>
    </w:p>
    <w:p w:rsidR="001D7D5C" w:rsidRDefault="00BD127B" w:rsidP="000668FA">
      <w:pPr>
        <w:ind w:firstLine="360"/>
      </w:pPr>
      <w:r>
        <w:t>Przykładowy przypis</w:t>
      </w:r>
      <w:r>
        <w:rPr>
          <w:rStyle w:val="FootnoteReference"/>
        </w:rPr>
        <w:footnoteReference w:id="1"/>
      </w:r>
    </w:p>
    <w:p w:rsidR="006E4D7F" w:rsidRPr="00BD127B" w:rsidRDefault="001D7D5C" w:rsidP="001F417E">
      <w:pPr>
        <w:pStyle w:val="Heading1"/>
        <w:numPr>
          <w:ilvl w:val="0"/>
          <w:numId w:val="4"/>
        </w:numPr>
      </w:pPr>
      <w:r>
        <w:br w:type="page"/>
      </w:r>
      <w:bookmarkStart w:id="4" w:name="_Toc518043894"/>
      <w:r w:rsidR="001F417E">
        <w:lastRenderedPageBreak/>
        <w:t>Teoria gier</w:t>
      </w:r>
      <w:bookmarkEnd w:id="4"/>
    </w:p>
    <w:p w:rsidR="006E4D7F" w:rsidRDefault="001F417E" w:rsidP="00B74A2F">
      <w:pPr>
        <w:pStyle w:val="Heading2"/>
        <w:numPr>
          <w:ilvl w:val="1"/>
          <w:numId w:val="4"/>
        </w:numPr>
      </w:pPr>
      <w:bookmarkStart w:id="5" w:name="_Toc518043895"/>
      <w:r w:rsidRPr="001F417E">
        <w:t>&lt;tytuł podrozdziału&gt;</w:t>
      </w:r>
      <w:bookmarkEnd w:id="5"/>
    </w:p>
    <w:p w:rsidR="001D7D5C" w:rsidRPr="00BD127B" w:rsidRDefault="001D7D5C" w:rsidP="001F417E">
      <w:pPr>
        <w:pStyle w:val="Heading1"/>
        <w:numPr>
          <w:ilvl w:val="0"/>
          <w:numId w:val="4"/>
        </w:numPr>
      </w:pPr>
      <w:r>
        <w:br w:type="page"/>
      </w:r>
      <w:bookmarkStart w:id="6" w:name="_Toc518043896"/>
      <w:r w:rsidR="001F417E">
        <w:lastRenderedPageBreak/>
        <w:t>Zastosowanie teorii gier w podatkach</w:t>
      </w:r>
      <w:bookmarkEnd w:id="6"/>
    </w:p>
    <w:p w:rsidR="001D7D5C" w:rsidRDefault="001F417E" w:rsidP="00B74A2F">
      <w:pPr>
        <w:pStyle w:val="Heading2"/>
        <w:numPr>
          <w:ilvl w:val="1"/>
          <w:numId w:val="4"/>
        </w:numPr>
      </w:pPr>
      <w:bookmarkStart w:id="7" w:name="_Toc518043897"/>
      <w:r>
        <w:t>Unikanie podatku dochodowego przez osoby fizyczne</w:t>
      </w:r>
      <w:bookmarkEnd w:id="7"/>
    </w:p>
    <w:p w:rsidR="00BF097B" w:rsidRDefault="00D31D3C" w:rsidP="00D31D3C">
      <w:hyperlink r:id="rId12" w:history="1">
        <w:r w:rsidRPr="007E63A3">
          <w:rPr>
            <w:rStyle w:val="Hyperlink"/>
          </w:rPr>
          <w:t>http://www3.nccu.edu.tw/~klueng/tax%20paper/1.pdf</w:t>
        </w:r>
      </w:hyperlink>
    </w:p>
    <w:p w:rsidR="00BF097B" w:rsidRDefault="00BF097B" w:rsidP="00D31D3C">
      <w:hyperlink r:id="rId13" w:history="1">
        <w:r w:rsidRPr="007E63A3">
          <w:rPr>
            <w:rStyle w:val="Hyperlink"/>
          </w:rPr>
          <w:t>https://kie.vse.cz/wp-content/uploads/Torgler-2003.pdf</w:t>
        </w:r>
      </w:hyperlink>
    </w:p>
    <w:p w:rsidR="007F3349" w:rsidRDefault="007F3349" w:rsidP="00D31D3C">
      <w:hyperlink r:id="rId14" w:history="1">
        <w:r w:rsidRPr="007F3349">
          <w:rPr>
            <w:rStyle w:val="Hyperlink"/>
          </w:rPr>
          <w:t>artykuły\alm1992.pdf</w:t>
        </w:r>
      </w:hyperlink>
    </w:p>
    <w:p w:rsidR="004861BD" w:rsidRDefault="004861BD" w:rsidP="00D31D3C">
      <w:hyperlink r:id="rId15" w:history="1">
        <w:r w:rsidRPr="007E63A3">
          <w:rPr>
            <w:rStyle w:val="Hyperlink"/>
          </w:rPr>
          <w:t>https://static1.squarespace.com/static/52a75b0ae4b0bf6beb153af6/t/52c5c929e4b0be378718108c/1388693801149/honestyandevasioninthetaxcompliancegame.pdf</w:t>
        </w:r>
      </w:hyperlink>
    </w:p>
    <w:p w:rsidR="004861BD" w:rsidRDefault="004861BD" w:rsidP="00D31D3C"/>
    <w:p w:rsidR="00BF097B" w:rsidRDefault="00BF097B" w:rsidP="00D31D3C"/>
    <w:p w:rsidR="00D31D3C" w:rsidRPr="00D31D3C" w:rsidRDefault="00D31D3C" w:rsidP="00D31D3C"/>
    <w:p w:rsidR="00D31D3C" w:rsidRDefault="00D31D3C" w:rsidP="001F417E">
      <w:pPr>
        <w:pStyle w:val="Heading3"/>
        <w:numPr>
          <w:ilvl w:val="1"/>
          <w:numId w:val="4"/>
        </w:numPr>
      </w:pPr>
      <w:r>
        <w:br w:type="page"/>
      </w:r>
      <w:bookmarkStart w:id="8" w:name="_Toc518043898"/>
      <w:r>
        <w:lastRenderedPageBreak/>
        <w:t>Korupcja w fiskusie</w:t>
      </w:r>
      <w:bookmarkEnd w:id="8"/>
    </w:p>
    <w:p w:rsidR="00D31D3C" w:rsidRDefault="00D31D3C" w:rsidP="00D31D3C">
      <w:hyperlink r:id="rId16" w:history="1">
        <w:r w:rsidRPr="007E63A3">
          <w:rPr>
            <w:rStyle w:val="Hyperlink"/>
          </w:rPr>
          <w:t>https://mpra.ub.uni-muenchen.de/66423/1/MPRA_paper_66423.pdf</w:t>
        </w:r>
      </w:hyperlink>
    </w:p>
    <w:p w:rsidR="00011DCF" w:rsidRDefault="00011DCF" w:rsidP="00D31D3C">
      <w:hyperlink r:id="rId17" w:history="1">
        <w:r w:rsidRPr="00011DCF">
          <w:rPr>
            <w:rStyle w:val="Hyperlink"/>
          </w:rPr>
          <w:t>artykuły\corruption.pdf</w:t>
        </w:r>
      </w:hyperlink>
    </w:p>
    <w:p w:rsidR="00BF097B" w:rsidRDefault="00BF097B" w:rsidP="00D31D3C">
      <w:hyperlink r:id="rId18" w:history="1">
        <w:r w:rsidRPr="007E63A3">
          <w:rPr>
            <w:rStyle w:val="Hyperlink"/>
          </w:rPr>
          <w:t>http://www.acarindex.com/dosyalar/makale/acarindex-1423909977.pdf</w:t>
        </w:r>
      </w:hyperlink>
    </w:p>
    <w:p w:rsidR="00BF097B" w:rsidRDefault="00BF097B" w:rsidP="00D31D3C"/>
    <w:p w:rsidR="003E385A" w:rsidRDefault="003E385A" w:rsidP="001F417E">
      <w:pPr>
        <w:pStyle w:val="Heading3"/>
        <w:numPr>
          <w:ilvl w:val="1"/>
          <w:numId w:val="4"/>
        </w:numPr>
      </w:pPr>
      <w:r>
        <w:br w:type="page"/>
      </w:r>
      <w:bookmarkStart w:id="9" w:name="_Toc518043899"/>
      <w:r>
        <w:lastRenderedPageBreak/>
        <w:t>Optymaln</w:t>
      </w:r>
      <w:r w:rsidR="004861BD">
        <w:t>a polityka podatkowa</w:t>
      </w:r>
      <w:bookmarkEnd w:id="9"/>
    </w:p>
    <w:p w:rsidR="003E385A" w:rsidRDefault="003E385A" w:rsidP="003E385A"/>
    <w:p w:rsidR="003E385A" w:rsidRDefault="003E385A" w:rsidP="003E385A">
      <w:hyperlink r:id="rId19" w:history="1">
        <w:r w:rsidRPr="007E63A3">
          <w:rPr>
            <w:rStyle w:val="Hyperlink"/>
          </w:rPr>
          <w:t>https://pdfs.semanticscholar.org/eea7/a4361aa331e868d8fcee9cf780ecea2a29fd.pdf</w:t>
        </w:r>
      </w:hyperlink>
    </w:p>
    <w:p w:rsidR="003E385A" w:rsidRDefault="004861BD" w:rsidP="003E385A">
      <w:hyperlink r:id="rId20" w:history="1">
        <w:r w:rsidRPr="007E63A3">
          <w:rPr>
            <w:rStyle w:val="Hyperlink"/>
          </w:rPr>
          <w:t>http://www.pmf.ni.ac.rs/pmf/publikacije/filomat/2016/30-15/30-15-5.pdf</w:t>
        </w:r>
      </w:hyperlink>
    </w:p>
    <w:p w:rsidR="004861BD" w:rsidRDefault="004861BD" w:rsidP="003E385A">
      <w:hyperlink r:id="rId21" w:history="1">
        <w:r w:rsidRPr="004861BD">
          <w:rPr>
            <w:rStyle w:val="Hyperlink"/>
          </w:rPr>
          <w:t>artykuły\greenberg1984.pdf</w:t>
        </w:r>
      </w:hyperlink>
    </w:p>
    <w:p w:rsidR="003E385A" w:rsidRDefault="004861BD" w:rsidP="003E385A">
      <w:hyperlink r:id="rId22" w:history="1">
        <w:r w:rsidRPr="007E63A3">
          <w:rPr>
            <w:rStyle w:val="Hyperlink"/>
          </w:rPr>
          <w:t>https://arxiv.org/abs/1708.03200</w:t>
        </w:r>
      </w:hyperlink>
    </w:p>
    <w:p w:rsidR="004861BD" w:rsidRPr="00D31D3C" w:rsidRDefault="004861BD" w:rsidP="003E385A"/>
    <w:p w:rsidR="006E4D7F" w:rsidRDefault="006E4D7F" w:rsidP="001F417E">
      <w:pPr>
        <w:pStyle w:val="Heading1"/>
        <w:numPr>
          <w:ilvl w:val="0"/>
          <w:numId w:val="4"/>
        </w:numPr>
      </w:pPr>
      <w:r>
        <w:br w:type="page"/>
      </w:r>
      <w:bookmarkStart w:id="10" w:name="_Toc518043900"/>
      <w:r>
        <w:lastRenderedPageBreak/>
        <w:t>Analiza polskiego systemu podatkowego</w:t>
      </w:r>
      <w:bookmarkEnd w:id="10"/>
    </w:p>
    <w:p w:rsidR="000668FA" w:rsidRPr="000668FA" w:rsidRDefault="000668FA" w:rsidP="000668FA">
      <w:pPr>
        <w:ind w:firstLine="360"/>
      </w:pPr>
      <w:r>
        <w:t xml:space="preserve">W tym rozdziale, przebadanych zostaje kilka gier, w których uczestniczą polski podatnik oraz polski urząd skarbowy. Badanie powinno uwidocznić czynniki wpływające na decyzję podatnika rozważającego uchylenie się od podatku. </w:t>
      </w:r>
      <w:r w:rsidR="00520C33">
        <w:t>W tym przypadku, przyjęte zostaje, że podatnikiem jest osoba fizyczna</w:t>
      </w:r>
      <w:r w:rsidR="00B77442">
        <w:t xml:space="preserve"> uzyskująca dochód z pozarolniczej działalności gospodarczej</w:t>
      </w:r>
      <w:r w:rsidR="00520C33">
        <w:t>, zaś odprowadzany jest podatek dochodowy.</w:t>
      </w:r>
    </w:p>
    <w:p w:rsidR="0081533B" w:rsidRPr="0081533B" w:rsidRDefault="000668FA" w:rsidP="00B74A2F">
      <w:pPr>
        <w:pStyle w:val="Heading2"/>
        <w:numPr>
          <w:ilvl w:val="1"/>
          <w:numId w:val="4"/>
        </w:numPr>
      </w:pPr>
      <w:bookmarkStart w:id="11" w:name="_Toc518043901"/>
      <w:r w:rsidRPr="0081533B">
        <w:t>Strategie podatnika</w:t>
      </w:r>
      <w:bookmarkEnd w:id="11"/>
    </w:p>
    <w:p w:rsidR="000668FA" w:rsidRDefault="00520C33" w:rsidP="00520C33">
      <w:pPr>
        <w:ind w:firstLine="360"/>
      </w:pPr>
      <w:r>
        <w:t xml:space="preserve">Zobowiązany do uiszczenia podatku ma do podjęcia jedną decyzję. Jak wysoki dochód zadeklarować. </w:t>
      </w:r>
      <w:r w:rsidRPr="00520C33">
        <w:t>Decyzja ta rozgałęzia się w trzy przypadki.</w:t>
      </w:r>
    </w:p>
    <w:p w:rsidR="00520C33" w:rsidRDefault="00520C33" w:rsidP="0081533B">
      <w:pPr>
        <w:numPr>
          <w:ilvl w:val="0"/>
          <w:numId w:val="16"/>
        </w:numPr>
        <w:jc w:val="both"/>
      </w:pPr>
      <w:r w:rsidRPr="00520C33">
        <w:t>Dochód nie jest w ż</w:t>
      </w:r>
      <w:r>
        <w:t xml:space="preserve">aden nielegalny sposób zmanipulowany i odprowadzony zostaje podatek zgodny z prawem. W tym przypadku, prawdopodobieństwo kontroli urzędu skarbowego jest </w:t>
      </w:r>
      <w:proofErr w:type="gramStart"/>
      <w:r>
        <w:t>niskie</w:t>
      </w:r>
      <w:proofErr w:type="gramEnd"/>
      <w:r>
        <w:t xml:space="preserve"> ale zawsze możliwe.</w:t>
      </w:r>
    </w:p>
    <w:p w:rsidR="0081533B" w:rsidRPr="0081533B" w:rsidRDefault="00520C33" w:rsidP="0081533B">
      <w:pPr>
        <w:numPr>
          <w:ilvl w:val="0"/>
          <w:numId w:val="16"/>
        </w:numPr>
        <w:jc w:val="both"/>
        <w:rPr>
          <w:lang w:val="en-US" w:eastAsia="pl-PL"/>
        </w:rPr>
      </w:pPr>
      <w:r w:rsidRPr="00520C33">
        <w:rPr>
          <w:lang w:eastAsia="pl-PL"/>
        </w:rPr>
        <w:t>Dochód jest zaniżany za p</w:t>
      </w:r>
      <w:r>
        <w:rPr>
          <w:lang w:eastAsia="pl-PL"/>
        </w:rPr>
        <w:t xml:space="preserve">omocą różnych metod podanych w pierwszym rozdziale. Podatek jest tym samym mniejszy od </w:t>
      </w:r>
      <w:r w:rsidR="0081533B">
        <w:rPr>
          <w:lang w:eastAsia="pl-PL"/>
        </w:rPr>
        <w:t>prawnie należnego</w:t>
      </w:r>
      <w:r>
        <w:rPr>
          <w:lang w:eastAsia="pl-PL"/>
        </w:rPr>
        <w:t>.</w:t>
      </w:r>
      <w:r w:rsidR="0081533B">
        <w:rPr>
          <w:lang w:eastAsia="pl-PL"/>
        </w:rPr>
        <w:t xml:space="preserve"> Możliwość kontroli przez fiskus jest wyższa, gdyż dochód danej osoby będzie prawdopodobnie niższy od przeciętnego dochodu osób o podobnych przychodach.</w:t>
      </w:r>
    </w:p>
    <w:p w:rsidR="0081533B" w:rsidRDefault="0081533B" w:rsidP="0081533B">
      <w:pPr>
        <w:numPr>
          <w:ilvl w:val="0"/>
          <w:numId w:val="16"/>
        </w:numPr>
        <w:jc w:val="both"/>
        <w:rPr>
          <w:lang w:eastAsia="pl-PL"/>
        </w:rPr>
      </w:pPr>
      <w:r w:rsidRPr="0081533B">
        <w:rPr>
          <w:lang w:eastAsia="pl-PL"/>
        </w:rPr>
        <w:t>Ostatnią możliwością jest zawyżenie d</w:t>
      </w:r>
      <w:r>
        <w:rPr>
          <w:lang w:eastAsia="pl-PL"/>
        </w:rPr>
        <w:t xml:space="preserve">eklarowanego dochodu. Metoda ta nie skutkuje uchyleniem od </w:t>
      </w:r>
      <w:proofErr w:type="gramStart"/>
      <w:r>
        <w:rPr>
          <w:lang w:eastAsia="pl-PL"/>
        </w:rPr>
        <w:t>podatku</w:t>
      </w:r>
      <w:proofErr w:type="gramEnd"/>
      <w:r>
        <w:rPr>
          <w:lang w:eastAsia="pl-PL"/>
        </w:rPr>
        <w:t xml:space="preserve"> ale nadal może budzić wątpliwości urzędu. Powodem będzie podawanie fałszywych informacji. Celem podatnika w tym przypadku może być zaniżenie prawdopodobieństwa kontroli przez organy państwowe. To zaś wiąże się z możliwym strachem przed kontrolą, która ujawniła by przestępstwa dokonane w poprzednich latach.</w:t>
      </w:r>
    </w:p>
    <w:p w:rsidR="0081533B" w:rsidRDefault="0081533B" w:rsidP="0081533B">
      <w:pPr>
        <w:pStyle w:val="Heading2"/>
        <w:numPr>
          <w:ilvl w:val="1"/>
          <w:numId w:val="4"/>
        </w:numPr>
        <w:rPr>
          <w:lang w:eastAsia="pl-PL"/>
        </w:rPr>
      </w:pPr>
      <w:bookmarkStart w:id="12" w:name="_Toc518043902"/>
      <w:r>
        <w:rPr>
          <w:lang w:eastAsia="pl-PL"/>
        </w:rPr>
        <w:t xml:space="preserve">Strategie </w:t>
      </w:r>
      <w:r w:rsidR="00AE664F">
        <w:rPr>
          <w:lang w:eastAsia="pl-PL"/>
        </w:rPr>
        <w:t>urzędu</w:t>
      </w:r>
      <w:bookmarkEnd w:id="12"/>
    </w:p>
    <w:p w:rsidR="000668FA" w:rsidRDefault="00AE664F" w:rsidP="00B77442">
      <w:pPr>
        <w:ind w:firstLine="360"/>
        <w:jc w:val="both"/>
      </w:pPr>
      <w:r>
        <w:t>Jedynym rozpatrywanym w badaniu działaniem urzędu będzie zwykła kontrola. W celu uproszczeń nie rozróżniamy tutaj nowo wprowadzonego urzędu celno-skarbowego i jemu podobnych.  W dalszej części pracy kontrola podatkowa zostaje wykonana po prostu przez urząd.</w:t>
      </w:r>
    </w:p>
    <w:p w:rsidR="00AE664F" w:rsidRDefault="00AE664F" w:rsidP="00B77442">
      <w:pPr>
        <w:ind w:firstLine="360"/>
        <w:jc w:val="both"/>
      </w:pPr>
      <w:r>
        <w:t xml:space="preserve">Ważną kwestią jest oszacowanie prawdopodobieństwa z jakim podatnik może się spodziewać kontroli. Przed marcem 2017 roku podmioty podlegające kontroli były wyznaczane całkowicie losowo. </w:t>
      </w:r>
      <w:r w:rsidR="00B77442">
        <w:t xml:space="preserve">Na rok 2016 dawało to prawdopodobieństwo kontroli równe </w:t>
      </w:r>
      <w:r w:rsidR="00B77442" w:rsidRPr="00B77442">
        <w:rPr>
          <w:i/>
        </w:rPr>
        <w:t xml:space="preserve">liczba </w:t>
      </w:r>
      <w:proofErr w:type="spellStart"/>
      <w:r w:rsidR="00B77442" w:rsidRPr="00B77442">
        <w:rPr>
          <w:i/>
        </w:rPr>
        <w:t>kontrol</w:t>
      </w:r>
      <w:proofErr w:type="spellEnd"/>
      <w:r w:rsidR="00B77442" w:rsidRPr="00B77442">
        <w:rPr>
          <w:i/>
        </w:rPr>
        <w:t xml:space="preserve"> / liczba podatników = 4 168 / 534 027 = 0,78%</w:t>
      </w:r>
      <w:r w:rsidR="00B77442">
        <w:t xml:space="preserve">. W marcu 2017 roku utworzona została Krajowa Administracja Skarbowa i od tej daty podmioty podlegające kontroli wybierane są w bardziej </w:t>
      </w:r>
      <w:r w:rsidR="00B77442">
        <w:lastRenderedPageBreak/>
        <w:t>skrupulatny sposób. Możemy się spodziewać, że prawdopodobieństwo kontroli dla podatnika popełniającego przestępstwo będzie wyższe.</w:t>
      </w:r>
    </w:p>
    <w:p w:rsidR="00EE0E8D" w:rsidRDefault="00DE020A" w:rsidP="00EE0E8D">
      <w:pPr>
        <w:pStyle w:val="Heading2"/>
        <w:numPr>
          <w:ilvl w:val="1"/>
          <w:numId w:val="4"/>
        </w:numPr>
        <w:rPr>
          <w:lang w:eastAsia="pl-PL"/>
        </w:rPr>
      </w:pPr>
      <w:bookmarkStart w:id="13" w:name="_Toc518043903"/>
      <w:r>
        <w:rPr>
          <w:lang w:eastAsia="pl-PL"/>
        </w:rPr>
        <w:t>Podstawowy model skłonności do unikania podatku</w:t>
      </w:r>
      <w:bookmarkEnd w:id="13"/>
    </w:p>
    <w:p w:rsidR="00EE0E8D" w:rsidRDefault="00DE020A" w:rsidP="007C5599">
      <w:pPr>
        <w:ind w:firstLine="360"/>
        <w:jc w:val="both"/>
        <w:rPr>
          <w:lang w:eastAsia="pl-PL"/>
        </w:rPr>
      </w:pPr>
      <w:r>
        <w:rPr>
          <w:lang w:eastAsia="pl-PL"/>
        </w:rPr>
        <w:t>Zaproponowana zostaje strategiczna gra, w której biorą udział podatnik oraz urząd. Gra ma na celu określenie działań jakie podejmą obie strony przy danych parametrach systemu podatkowego. Zdefiniowane zostają następujące zmienne:</w:t>
      </w:r>
    </w:p>
    <w:p w:rsidR="00DE020A" w:rsidRDefault="00DE020A"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sidR="002402BC">
        <w:rPr>
          <w:lang w:eastAsia="pl-PL"/>
        </w:rPr>
        <w:t xml:space="preserve"> -  Dochód prawdziwy (</w:t>
      </w:r>
      <w:proofErr w:type="spellStart"/>
      <w:r w:rsidR="002402BC">
        <w:rPr>
          <w:lang w:eastAsia="pl-PL"/>
        </w:rPr>
        <w:t>actual</w:t>
      </w:r>
      <w:proofErr w:type="spellEnd"/>
      <w:r w:rsidR="002402BC">
        <w:rPr>
          <w:lang w:eastAsia="pl-PL"/>
        </w:rPr>
        <w:t xml:space="preserve"> income), który zgodnie z prawem powinien zostać opodatkowany. Przed kontrolą jest on znany tylko podatnikowi.</w:t>
      </w:r>
    </w:p>
    <w:p w:rsidR="002402BC" w:rsidRDefault="002402BC"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  Dochód zadeklarowany przed podatnika do urzędu (</w:t>
      </w:r>
      <w:proofErr w:type="spellStart"/>
      <w:r>
        <w:rPr>
          <w:lang w:eastAsia="pl-PL"/>
        </w:rPr>
        <w:t>declared</w:t>
      </w:r>
      <w:proofErr w:type="spellEnd"/>
      <w:r>
        <w:rPr>
          <w:lang w:eastAsia="pl-PL"/>
        </w:rPr>
        <w:t xml:space="preserve"> income).</w:t>
      </w:r>
    </w:p>
    <w:p w:rsidR="002402BC" w:rsidRDefault="002402BC" w:rsidP="007C5599">
      <w:pPr>
        <w:numPr>
          <w:ilvl w:val="0"/>
          <w:numId w:val="18"/>
        </w:numPr>
        <w:jc w:val="both"/>
        <w:rPr>
          <w:lang w:eastAsia="pl-PL"/>
        </w:rPr>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  Dochód oczekiwany przed urząd (</w:t>
      </w:r>
      <w:proofErr w:type="spellStart"/>
      <w:r>
        <w:rPr>
          <w:lang w:eastAsia="pl-PL"/>
        </w:rPr>
        <w:t>expected</w:t>
      </w:r>
      <w:proofErr w:type="spellEnd"/>
      <w:r>
        <w:rPr>
          <w:lang w:eastAsia="pl-PL"/>
        </w:rPr>
        <w:t xml:space="preserve"> income). </w:t>
      </w:r>
      <w:proofErr w:type="gramStart"/>
      <w:r>
        <w:rPr>
          <w:lang w:eastAsia="pl-PL"/>
        </w:rPr>
        <w:t>Jako,</w:t>
      </w:r>
      <w:proofErr w:type="gramEnd"/>
      <w:r>
        <w:rPr>
          <w:lang w:eastAsia="pl-PL"/>
        </w:rPr>
        <w:t xml:space="preserve"> że urząd nie posiada informacji o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podatnika musi on, w jakiś sposób, dokonać aproksymacji tej kwoty. Suma ta jest mu potrzebna, gdyż znaczne odchylenia od wartości zadeklarowanej mogą wskazywać na potrzebę dokonania kontroli. Jednocześnie, podatnik chcąc podjąć racjonalną decyzję szacuje wysokość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próbuje wyznaczyć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które pozwoli mu zmaksymalizować zysk </w:t>
      </w:r>
      <w:r w:rsidR="004E3C27">
        <w:rPr>
          <w:lang w:eastAsia="pl-PL"/>
        </w:rPr>
        <w:t xml:space="preserve">przy danym poziomie ryzyka. Zakładamy, że metodyka wyznaczania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sidR="004E3C27">
        <w:rPr>
          <w:lang w:eastAsia="pl-PL"/>
        </w:rPr>
        <w:t xml:space="preserve"> przez urząd jest znana podatnikowi i zmienna ta przyjmuje podobne wartości u obu graczy.</w:t>
      </w:r>
      <w:r w:rsidR="0043064E">
        <w:rPr>
          <w:lang w:eastAsia="pl-PL"/>
        </w:rPr>
        <w:t xml:space="preserve"> Proces wyznaczania dochodów przedstawiony jest na </w:t>
      </w:r>
      <w:r w:rsidR="0043064E">
        <w:rPr>
          <w:lang w:eastAsia="pl-PL"/>
        </w:rPr>
        <w:fldChar w:fldCharType="begin"/>
      </w:r>
      <w:r w:rsidR="0043064E">
        <w:rPr>
          <w:lang w:eastAsia="pl-PL"/>
        </w:rPr>
        <w:instrText xml:space="preserve"> REF _Ref518032970 \h </w:instrText>
      </w:r>
      <w:r w:rsidR="0043064E">
        <w:rPr>
          <w:lang w:eastAsia="pl-PL"/>
        </w:rPr>
      </w:r>
      <w:r w:rsidR="007C5599">
        <w:rPr>
          <w:lang w:eastAsia="pl-PL"/>
        </w:rPr>
        <w:instrText xml:space="preserve"> \* MERGEFORMAT </w:instrText>
      </w:r>
      <w:r w:rsidR="0043064E">
        <w:rPr>
          <w:lang w:eastAsia="pl-PL"/>
        </w:rPr>
        <w:fldChar w:fldCharType="separate"/>
      </w:r>
      <w:r w:rsidR="0043064E">
        <w:t xml:space="preserve">Rysunku </w:t>
      </w:r>
      <w:r w:rsidR="0043064E">
        <w:rPr>
          <w:noProof/>
        </w:rPr>
        <w:t>1</w:t>
      </w:r>
      <w:r w:rsidR="0043064E">
        <w:rPr>
          <w:lang w:eastAsia="pl-PL"/>
        </w:rPr>
        <w:fldChar w:fldCharType="end"/>
      </w:r>
      <w:r w:rsidR="0043064E">
        <w:rPr>
          <w:lang w:eastAsia="pl-PL"/>
        </w:rPr>
        <w:t>. Widzimy, że ostatecznie podatnik posiada informacje o wszystkich dochodach, zaś urząd tylko o dochodzie oczekiwanym i zadeklarowanym.</w:t>
      </w:r>
    </w:p>
    <w:p w:rsidR="007C5599" w:rsidRDefault="007C5599" w:rsidP="007C5599">
      <w:pPr>
        <w:pStyle w:val="Caption"/>
        <w:jc w:val="both"/>
      </w:pPr>
      <w:bookmarkStart w:id="14" w:name="_Ref518032970"/>
      <w:bookmarkStart w:id="15" w:name="_Toc518034647"/>
      <w:r>
        <w:t xml:space="preserve">Rysunek </w:t>
      </w:r>
      <w:r>
        <w:fldChar w:fldCharType="begin"/>
      </w:r>
      <w:r>
        <w:instrText xml:space="preserve"> SEQ Rysunek \* ARABIC </w:instrText>
      </w:r>
      <w:r>
        <w:fldChar w:fldCharType="separate"/>
      </w:r>
      <w:r>
        <w:rPr>
          <w:noProof/>
        </w:rPr>
        <w:t>1</w:t>
      </w:r>
      <w:bookmarkEnd w:id="15"/>
      <w:r>
        <w:fldChar w:fldCharType="end"/>
      </w:r>
      <w:bookmarkEnd w:id="14"/>
    </w:p>
    <w:p w:rsidR="0043064E" w:rsidRDefault="0043064E" w:rsidP="007C5599">
      <w:pPr>
        <w:jc w:val="both"/>
        <w:rPr>
          <w:lang w:eastAsia="pl-PL"/>
        </w:rPr>
      </w:pPr>
      <w:r>
        <w:rPr>
          <w:noProof/>
          <w:lang w:eastAsia="pl-PL"/>
        </w:rPr>
        <w:drawing>
          <wp:anchor distT="0" distB="0" distL="114300" distR="114300" simplePos="0" relativeHeight="251658240" behindDoc="0" locked="0" layoutInCell="1" allowOverlap="1">
            <wp:simplePos x="0" y="0"/>
            <wp:positionH relativeFrom="margin">
              <wp:align>center</wp:align>
            </wp:positionH>
            <wp:positionV relativeFrom="paragraph">
              <wp:posOffset>10160</wp:posOffset>
            </wp:positionV>
            <wp:extent cx="2838450" cy="12477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datek.png"/>
                    <pic:cNvPicPr/>
                  </pic:nvPicPr>
                  <pic:blipFill>
                    <a:blip r:embed="rId23">
                      <a:extLst>
                        <a:ext uri="{28A0092B-C50C-407E-A947-70E740481C1C}">
                          <a14:useLocalDpi xmlns:a14="http://schemas.microsoft.com/office/drawing/2010/main" val="0"/>
                        </a:ext>
                      </a:extLst>
                    </a:blip>
                    <a:stretch>
                      <a:fillRect/>
                    </a:stretch>
                  </pic:blipFill>
                  <pic:spPr>
                    <a:xfrm>
                      <a:off x="0" y="0"/>
                      <a:ext cx="2838450" cy="1247775"/>
                    </a:xfrm>
                    <a:prstGeom prst="rect">
                      <a:avLst/>
                    </a:prstGeom>
                  </pic:spPr>
                </pic:pic>
              </a:graphicData>
            </a:graphic>
            <wp14:sizeRelH relativeFrom="page">
              <wp14:pctWidth>0</wp14:pctWidth>
            </wp14:sizeRelH>
            <wp14:sizeRelV relativeFrom="page">
              <wp14:pctHeight>0</wp14:pctHeight>
            </wp14:sizeRelV>
          </wp:anchor>
        </w:drawing>
      </w:r>
    </w:p>
    <w:p w:rsidR="0043064E" w:rsidRDefault="0043064E" w:rsidP="007C5599">
      <w:pPr>
        <w:jc w:val="both"/>
        <w:rPr>
          <w:lang w:eastAsia="pl-PL"/>
        </w:rPr>
      </w:pPr>
    </w:p>
    <w:p w:rsidR="0043064E" w:rsidRDefault="0043064E" w:rsidP="007C5599">
      <w:pPr>
        <w:jc w:val="both"/>
        <w:rPr>
          <w:lang w:eastAsia="pl-PL"/>
        </w:rPr>
      </w:pPr>
    </w:p>
    <w:p w:rsidR="0043064E" w:rsidRDefault="0043064E" w:rsidP="007C5599">
      <w:pPr>
        <w:jc w:val="both"/>
        <w:rPr>
          <w:lang w:eastAsia="pl-PL"/>
        </w:rPr>
      </w:pPr>
    </w:p>
    <w:p w:rsidR="0043064E" w:rsidRPr="00EE0E8D" w:rsidRDefault="0043064E" w:rsidP="007C5599">
      <w:pPr>
        <w:jc w:val="both"/>
        <w:rPr>
          <w:lang w:eastAsia="pl-PL"/>
        </w:rPr>
      </w:pPr>
    </w:p>
    <w:p w:rsidR="0043064E" w:rsidRPr="0043064E" w:rsidRDefault="0043064E" w:rsidP="00A92835">
      <w:pPr>
        <w:pStyle w:val="ListParagraph"/>
        <w:numPr>
          <w:ilvl w:val="0"/>
          <w:numId w:val="28"/>
        </w:numPr>
      </w:pPr>
      <w:r>
        <w:t>t – Stawka podatku liniowego w Polsce równa 19% (</w:t>
      </w:r>
      <w:proofErr w:type="spellStart"/>
      <w:r>
        <w:t>tax</w:t>
      </w:r>
      <w:proofErr w:type="spellEnd"/>
      <w:r>
        <w:t>).</w:t>
      </w:r>
    </w:p>
    <w:p w:rsidR="0043064E" w:rsidRPr="0043064E" w:rsidRDefault="0043064E" w:rsidP="00A92835">
      <w:pPr>
        <w:pStyle w:val="ListParagraph"/>
        <w:numPr>
          <w:ilvl w:val="0"/>
          <w:numId w:val="28"/>
        </w:numPr>
      </w:pPr>
      <w:r>
        <w:t>C -  Koszt kontroli urzędowej</w:t>
      </w:r>
      <w:r w:rsidR="00A070DB">
        <w:t>, oszacowany na 1200 zł</w:t>
      </w:r>
      <w:r>
        <w:t xml:space="preserve"> (</w:t>
      </w:r>
      <w:proofErr w:type="spellStart"/>
      <w:r w:rsidR="00816B49">
        <w:t>c</w:t>
      </w:r>
      <w:r>
        <w:t>ost</w:t>
      </w:r>
      <w:proofErr w:type="spellEnd"/>
      <w:r>
        <w:t xml:space="preserve"> of </w:t>
      </w:r>
      <w:proofErr w:type="spellStart"/>
      <w:r>
        <w:t>audit</w:t>
      </w:r>
      <w:proofErr w:type="spellEnd"/>
      <w:r>
        <w:t>)</w:t>
      </w:r>
      <w:r w:rsidR="00816B49">
        <w:t>.</w:t>
      </w:r>
    </w:p>
    <w:p w:rsidR="00816B49" w:rsidRDefault="0043064E" w:rsidP="00A92835">
      <w:pPr>
        <w:pStyle w:val="ListParagraph"/>
        <w:numPr>
          <w:ilvl w:val="0"/>
          <w:numId w:val="28"/>
        </w:numPr>
      </w:pPr>
      <w:r>
        <w:t xml:space="preserve">f – Oprocentowanie odsetek karnych za niezapłacony podatek. </w:t>
      </w:r>
      <w:r w:rsidR="00816B49">
        <w:t xml:space="preserve">Stopa wynosi 14,5% (fine </w:t>
      </w:r>
      <w:proofErr w:type="spellStart"/>
      <w:r w:rsidR="00816B49">
        <w:t>rate</w:t>
      </w:r>
      <w:proofErr w:type="spellEnd"/>
      <w:r w:rsidR="00816B49">
        <w:t>).</w:t>
      </w:r>
    </w:p>
    <w:p w:rsidR="004E5C25" w:rsidRPr="004E5C25" w:rsidRDefault="000D4EE7" w:rsidP="00A92835">
      <w:pPr>
        <w:pStyle w:val="ListParagraph"/>
        <w:numPr>
          <w:ilvl w:val="0"/>
          <w:numId w:val="28"/>
        </w:numPr>
      </w:pPr>
      <w:r>
        <w:t>M</w:t>
      </w:r>
      <w:r w:rsidR="004E5C25">
        <w:t xml:space="preserve"> – Koszt ukrycia części dochodów. </w:t>
      </w:r>
      <w:r>
        <w:t xml:space="preserve">Przykładową wartością będzie zaokrąglony koszt założenia i obsługi spółki na Malcie przez firmę zewnętrzną na pięć lat, czyli 170 000 zł. (Malta) </w:t>
      </w:r>
    </w:p>
    <w:p w:rsidR="00816B49" w:rsidRDefault="00816B49" w:rsidP="007C5599">
      <w:pPr>
        <w:ind w:left="360"/>
        <w:jc w:val="both"/>
      </w:pPr>
      <w:r>
        <w:t>Gra przebiega w następujący sposób:</w:t>
      </w:r>
    </w:p>
    <w:p w:rsidR="00816B49" w:rsidRDefault="00816B49" w:rsidP="007C5599">
      <w:pPr>
        <w:pStyle w:val="ListParagraph"/>
        <w:numPr>
          <w:ilvl w:val="1"/>
          <w:numId w:val="20"/>
        </w:numPr>
        <w:jc w:val="both"/>
      </w:pPr>
      <w:r>
        <w:lastRenderedPageBreak/>
        <w:t xml:space="preserve">Podatnik wylicza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decyduje o tym, czy uchyli się od podatku E </w:t>
      </w:r>
      <w:proofErr w:type="gramStart"/>
      <w:r>
        <w:rPr>
          <w:lang w:eastAsia="pl-PL"/>
        </w:rPr>
        <w:t xml:space="preserve">( </w:t>
      </w:r>
      <w:proofErr w:type="spellStart"/>
      <w:r>
        <w:rPr>
          <w:lang w:eastAsia="pl-PL"/>
        </w:rPr>
        <w:t>evade</w:t>
      </w:r>
      <w:proofErr w:type="spellEnd"/>
      <w:proofErr w:type="gramEnd"/>
      <w:r>
        <w:rPr>
          <w:lang w:eastAsia="pl-PL"/>
        </w:rPr>
        <w:t xml:space="preserve"> ) czy tego nie zrobi NE ( not </w:t>
      </w:r>
      <w:proofErr w:type="spellStart"/>
      <w:r>
        <w:rPr>
          <w:lang w:eastAsia="pl-PL"/>
        </w:rPr>
        <w:t>evade</w:t>
      </w:r>
      <w:proofErr w:type="spellEnd"/>
      <w:r>
        <w:rPr>
          <w:lang w:eastAsia="pl-PL"/>
        </w:rPr>
        <w:t xml:space="preserve"> ). Zależnie od decyzji wysyła inne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do urzędu.</w:t>
      </w:r>
    </w:p>
    <w:p w:rsidR="007C5599" w:rsidRDefault="007C5599" w:rsidP="007C5599">
      <w:pPr>
        <w:pStyle w:val="ListParagraph"/>
        <w:numPr>
          <w:ilvl w:val="1"/>
          <w:numId w:val="20"/>
        </w:numPr>
        <w:jc w:val="both"/>
      </w:pPr>
      <w:r>
        <w:t xml:space="preserve">Urząd porównuje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z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oMath>
      <w:r>
        <w:rPr>
          <w:lang w:eastAsia="pl-PL"/>
        </w:rPr>
        <w:t xml:space="preserve"> i decyduje się </w:t>
      </w:r>
      <w:r w:rsidR="00D0625A">
        <w:rPr>
          <w:lang w:eastAsia="pl-PL"/>
        </w:rPr>
        <w:t xml:space="preserve">czy </w:t>
      </w:r>
      <w:r>
        <w:rPr>
          <w:lang w:eastAsia="pl-PL"/>
        </w:rPr>
        <w:t xml:space="preserve">skontrolować podatnika A </w:t>
      </w:r>
      <w:proofErr w:type="gramStart"/>
      <w:r>
        <w:rPr>
          <w:lang w:eastAsia="pl-PL"/>
        </w:rPr>
        <w:t xml:space="preserve">( </w:t>
      </w:r>
      <w:proofErr w:type="spellStart"/>
      <w:r>
        <w:rPr>
          <w:lang w:eastAsia="pl-PL"/>
        </w:rPr>
        <w:t>audit</w:t>
      </w:r>
      <w:proofErr w:type="spellEnd"/>
      <w:proofErr w:type="gramEnd"/>
      <w:r>
        <w:rPr>
          <w:lang w:eastAsia="pl-PL"/>
        </w:rPr>
        <w:t xml:space="preserve"> ) lub </w:t>
      </w:r>
      <w:r w:rsidR="00D0625A">
        <w:rPr>
          <w:lang w:eastAsia="pl-PL"/>
        </w:rPr>
        <w:t xml:space="preserve">czy </w:t>
      </w:r>
      <w:r>
        <w:rPr>
          <w:lang w:eastAsia="pl-PL"/>
        </w:rPr>
        <w:t xml:space="preserve">tego nie zrobić NA ( not </w:t>
      </w:r>
      <w:proofErr w:type="spellStart"/>
      <w:r>
        <w:rPr>
          <w:lang w:eastAsia="pl-PL"/>
        </w:rPr>
        <w:t>audit</w:t>
      </w:r>
      <w:proofErr w:type="spellEnd"/>
      <w:r>
        <w:rPr>
          <w:lang w:eastAsia="pl-PL"/>
        </w:rPr>
        <w:t xml:space="preserve"> ).</w:t>
      </w:r>
    </w:p>
    <w:p w:rsidR="00816B49" w:rsidRDefault="007C5599" w:rsidP="007C5599">
      <w:pPr>
        <w:ind w:firstLine="360"/>
        <w:jc w:val="both"/>
        <w:rPr>
          <w:lang w:eastAsia="pl-PL"/>
        </w:rPr>
      </w:pPr>
      <w:r>
        <w:rPr>
          <w:lang w:eastAsia="pl-PL"/>
        </w:rPr>
        <w:t xml:space="preserve">W celu ustalenia optymalnych decyzji graczy, należy zauważyć, że podatnik podejmuje swoją decyzję pod wpływem dwóch egzogenicznych zmiennych. Są nimi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i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Tym samym, należy rozważyć dwie gry.  Jedna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i druga, w której </w:t>
      </w: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A</m:t>
            </m:r>
          </m:sup>
        </m:sSup>
        <m:r>
          <w:rPr>
            <w:rFonts w:ascii="Cambria Math" w:hAnsi="Cambria Math"/>
            <w:lang w:eastAsia="pl-PL"/>
          </w:rPr>
          <m:t xml:space="preserve"> &lt; </m:t>
        </m:r>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w:t>
      </w:r>
    </w:p>
    <w:p w:rsidR="0017061C" w:rsidRPr="0017061C" w:rsidRDefault="00D0625A" w:rsidP="0017061C">
      <w:pPr>
        <w:pStyle w:val="Heading3"/>
        <w:numPr>
          <w:ilvl w:val="2"/>
          <w:numId w:val="4"/>
        </w:numPr>
        <w:rPr>
          <w:b/>
          <w:szCs w:val="24"/>
          <w:lang w:eastAsia="pl-PL"/>
        </w:rPr>
      </w:pPr>
      <w:bookmarkStart w:id="16" w:name="_Toc518043904"/>
      <w:r w:rsidRPr="00D0625A">
        <w:rPr>
          <w:b/>
        </w:rPr>
        <w:t xml:space="preserve">Przypadek </w:t>
      </w:r>
      <m:oMath>
        <m:sSup>
          <m:sSupPr>
            <m:ctrlPr>
              <w:rPr>
                <w:rFonts w:ascii="Cambria Math" w:hAnsi="Cambria Math"/>
                <w:b/>
                <w:szCs w:val="24"/>
                <w:lang w:eastAsia="pl-PL"/>
              </w:rPr>
            </m:ctrlPr>
          </m:sSupPr>
          <m:e>
            <m:r>
              <m:rPr>
                <m:sty m:val="bi"/>
              </m:rPr>
              <w:rPr>
                <w:rFonts w:ascii="Cambria Math" w:hAnsi="Cambria Math"/>
                <w:lang w:eastAsia="pl-PL"/>
              </w:rPr>
              <m:t>I</m:t>
            </m:r>
          </m:e>
          <m:sup>
            <m:r>
              <m:rPr>
                <m:sty m:val="bi"/>
              </m:rPr>
              <w:rPr>
                <w:rFonts w:ascii="Cambria Math" w:hAnsi="Cambria Math"/>
                <w:lang w:eastAsia="pl-PL"/>
              </w:rPr>
              <m:t>A</m:t>
            </m:r>
          </m:sup>
        </m:sSup>
        <m:r>
          <m:rPr>
            <m:sty m:val="b"/>
          </m:rPr>
          <w:rPr>
            <w:rFonts w:ascii="Cambria Math" w:hAnsi="Cambria Math"/>
            <w:lang w:eastAsia="pl-PL"/>
          </w:rPr>
          <m:t xml:space="preserve"> ≥ </m:t>
        </m:r>
        <m:sSup>
          <m:sSupPr>
            <m:ctrlPr>
              <w:rPr>
                <w:rFonts w:ascii="Cambria Math" w:hAnsi="Cambria Math"/>
                <w:b/>
                <w:szCs w:val="24"/>
                <w:lang w:eastAsia="pl-PL"/>
              </w:rPr>
            </m:ctrlPr>
          </m:sSupPr>
          <m:e>
            <m:r>
              <m:rPr>
                <m:sty m:val="bi"/>
              </m:rPr>
              <w:rPr>
                <w:rFonts w:ascii="Cambria Math" w:hAnsi="Cambria Math"/>
                <w:lang w:eastAsia="pl-PL"/>
              </w:rPr>
              <m:t>I</m:t>
            </m:r>
          </m:e>
          <m:sup>
            <m:r>
              <m:rPr>
                <m:sty m:val="bi"/>
              </m:rPr>
              <w:rPr>
                <w:rFonts w:ascii="Cambria Math" w:hAnsi="Cambria Math"/>
                <w:lang w:eastAsia="pl-PL"/>
              </w:rPr>
              <m:t>E</m:t>
            </m:r>
          </m:sup>
        </m:sSup>
      </m:oMath>
      <w:bookmarkEnd w:id="16"/>
    </w:p>
    <w:p w:rsidR="0017061C" w:rsidRDefault="0017061C" w:rsidP="0017061C">
      <w:pPr>
        <w:ind w:firstLine="360"/>
        <w:jc w:val="both"/>
        <w:rPr>
          <w:lang w:eastAsia="pl-PL"/>
        </w:rPr>
      </w:pPr>
      <w:r>
        <w:rPr>
          <w:lang w:eastAsia="pl-PL"/>
        </w:rPr>
        <w:t>Gracz może przyjąć następujące strategie:</w:t>
      </w:r>
    </w:p>
    <w:p w:rsidR="0017061C" w:rsidRDefault="0017061C"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A</m:t>
            </m:r>
          </m:sup>
        </m:sSup>
      </m:oMath>
      <w:r>
        <w:rPr>
          <w:lang w:eastAsia="pl-PL"/>
        </w:rPr>
        <w:t xml:space="preserve"> – Podatnik płaci prawnie należny podatek. Brak zysków wiąże się z brakiem jakiegokolwiek ryzyka otrzymania kar.</w:t>
      </w:r>
      <w:r w:rsidR="004E5C25">
        <w:rPr>
          <w:lang w:eastAsia="pl-PL"/>
        </w:rPr>
        <w:t xml:space="preserve"> Strategia klasyfikuje się jako decyzja NE.</w:t>
      </w:r>
    </w:p>
    <w:p w:rsidR="0017061C" w:rsidRDefault="0017061C" w:rsidP="0017061C">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 Podatnik płaci sumę oczekiwaną przez urząd. Podatnik oszczędza na podatkach przy małym ryzyku bycia wykrytym. Jednakże, wykrycie wiązać się będzie z karą.</w:t>
      </w:r>
      <w:r w:rsidR="004E5C25" w:rsidRPr="004E5C25">
        <w:rPr>
          <w:lang w:eastAsia="pl-PL"/>
        </w:rPr>
        <w:t xml:space="preserve"> </w:t>
      </w:r>
      <w:r w:rsidR="004E5C25">
        <w:rPr>
          <w:lang w:eastAsia="pl-PL"/>
        </w:rPr>
        <w:t>Strategia klasyfikuje się jako decyzja E.</w:t>
      </w:r>
    </w:p>
    <w:p w:rsidR="004E5C25" w:rsidRDefault="0017061C" w:rsidP="004E5C25">
      <w:pPr>
        <w:pStyle w:val="ListParagraph"/>
        <w:numPr>
          <w:ilvl w:val="1"/>
          <w:numId w:val="23"/>
        </w:numPr>
        <w:jc w:val="both"/>
      </w:pPr>
      <m:oMath>
        <m:sSup>
          <m:sSupPr>
            <m:ctrlPr>
              <w:rPr>
                <w:rFonts w:ascii="Cambria Math" w:hAnsi="Cambria Math"/>
                <w:i/>
                <w:lang w:eastAsia="pl-PL"/>
              </w:rPr>
            </m:ctrlPr>
          </m:sSupPr>
          <m:e>
            <m:r>
              <w:rPr>
                <w:rFonts w:ascii="Cambria Math" w:hAnsi="Cambria Math"/>
                <w:lang w:eastAsia="pl-PL"/>
              </w:rPr>
              <m:t>I</m:t>
            </m:r>
          </m:e>
          <m:sup>
            <m:r>
              <w:rPr>
                <w:rFonts w:ascii="Cambria Math" w:hAnsi="Cambria Math"/>
                <w:lang w:eastAsia="pl-PL"/>
              </w:rPr>
              <m:t>D</m:t>
            </m:r>
          </m:sup>
        </m:sSup>
        <m:r>
          <w:rPr>
            <w:rFonts w:ascii="Cambria Math" w:hAnsi="Cambria Math"/>
            <w:lang w:eastAsia="pl-PL"/>
          </w:rPr>
          <m:t xml:space="preserve">&lt; </m:t>
        </m:r>
        <m:sSup>
          <m:sSupPr>
            <m:ctrlPr>
              <w:rPr>
                <w:rFonts w:ascii="Cambria Math" w:hAnsi="Cambria Math"/>
                <w:lang w:eastAsia="pl-PL"/>
              </w:rPr>
            </m:ctrlPr>
          </m:sSupPr>
          <m:e>
            <m:r>
              <w:rPr>
                <w:rFonts w:ascii="Cambria Math" w:hAnsi="Cambria Math"/>
                <w:lang w:eastAsia="pl-PL"/>
              </w:rPr>
              <m:t>I</m:t>
            </m:r>
          </m:e>
          <m:sup>
            <m:r>
              <w:rPr>
                <w:rFonts w:ascii="Cambria Math" w:hAnsi="Cambria Math"/>
                <w:lang w:eastAsia="pl-PL"/>
              </w:rPr>
              <m:t>E</m:t>
            </m:r>
          </m:sup>
        </m:sSup>
      </m:oMath>
      <w:r>
        <w:rPr>
          <w:lang w:eastAsia="pl-PL"/>
        </w:rPr>
        <w:t xml:space="preserve"> – Podatnik podejmuje duże ryzyko </w:t>
      </w:r>
      <w:r w:rsidR="00FA50A7">
        <w:rPr>
          <w:lang w:eastAsia="pl-PL"/>
        </w:rPr>
        <w:t xml:space="preserve">deklarując dochód poniżej </w:t>
      </w:r>
      <w:r w:rsidR="004E5C25">
        <w:rPr>
          <w:lang w:eastAsia="pl-PL"/>
        </w:rPr>
        <w:t xml:space="preserve">oczekiwań urzędu. Spodziewać się można znacznie większego prawdopodobieństwa kontroli. Strategia te zostanie podjęta tylko przez gracza posiadającego skłonność do ryzyka. </w:t>
      </w:r>
      <w:proofErr w:type="gramStart"/>
      <w:r w:rsidR="004E5C25">
        <w:rPr>
          <w:lang w:eastAsia="pl-PL"/>
        </w:rPr>
        <w:t>Jako,</w:t>
      </w:r>
      <w:proofErr w:type="gramEnd"/>
      <w:r w:rsidR="004E5C25">
        <w:rPr>
          <w:lang w:eastAsia="pl-PL"/>
        </w:rPr>
        <w:t xml:space="preserve"> że rozpatrywany jest prosty model, ta strategia nie jest </w:t>
      </w:r>
      <w:r w:rsidR="00591520">
        <w:rPr>
          <w:lang w:eastAsia="pl-PL"/>
        </w:rPr>
        <w:t>brana pod uwagę</w:t>
      </w:r>
      <w:r w:rsidR="004E5C25">
        <w:rPr>
          <w:lang w:eastAsia="pl-PL"/>
        </w:rPr>
        <w:t>. Zakładane jest, że gracz jest neutralny wobec ryzyka.</w:t>
      </w:r>
    </w:p>
    <w:p w:rsidR="000D4EE7" w:rsidRDefault="000D4EE7" w:rsidP="004E5C25">
      <w:pPr>
        <w:pStyle w:val="ListParagraph"/>
        <w:ind w:left="360"/>
        <w:jc w:val="both"/>
      </w:pPr>
      <w:r>
        <w:fldChar w:fldCharType="begin"/>
      </w:r>
      <w:r>
        <w:instrText xml:space="preserve"> REF _Ref518037686 \h </w:instrText>
      </w:r>
      <w:r>
        <w:fldChar w:fldCharType="separate"/>
      </w:r>
      <w:r>
        <w:t xml:space="preserve">Tabela </w:t>
      </w:r>
      <w:r>
        <w:rPr>
          <w:noProof/>
        </w:rPr>
        <w:t>1</w:t>
      </w:r>
      <w:r>
        <w:fldChar w:fldCharType="end"/>
      </w:r>
      <w:r>
        <w:t xml:space="preserve"> przedstawia macierz wypłat obu graczy.</w:t>
      </w:r>
    </w:p>
    <w:p w:rsidR="000D4EE7" w:rsidRDefault="000D4EE7" w:rsidP="000D4EE7">
      <w:pPr>
        <w:pStyle w:val="Caption"/>
      </w:pPr>
      <w:bookmarkStart w:id="17" w:name="_Ref518037686"/>
      <w:bookmarkStart w:id="18" w:name="_Toc518043871"/>
      <w:r>
        <w:t xml:space="preserve">Tabela </w:t>
      </w:r>
      <w:r>
        <w:fldChar w:fldCharType="begin"/>
      </w:r>
      <w:r>
        <w:instrText xml:space="preserve"> SEQ Tabela \* ARABIC </w:instrText>
      </w:r>
      <w:r>
        <w:fldChar w:fldCharType="separate"/>
      </w:r>
      <w:r>
        <w:rPr>
          <w:noProof/>
        </w:rPr>
        <w:t>1</w:t>
      </w:r>
      <w:bookmarkEnd w:id="18"/>
      <w:r>
        <w:fldChar w:fldCharType="end"/>
      </w:r>
      <w:bookmarkEnd w:id="17"/>
    </w:p>
    <w:tbl>
      <w:tblPr>
        <w:tblStyle w:val="TableGrid"/>
        <w:tblW w:w="0" w:type="auto"/>
        <w:tblLook w:val="04A0" w:firstRow="1" w:lastRow="0" w:firstColumn="1" w:lastColumn="0" w:noHBand="0" w:noVBand="1"/>
      </w:tblPr>
      <w:tblGrid>
        <w:gridCol w:w="704"/>
        <w:gridCol w:w="2552"/>
        <w:gridCol w:w="3118"/>
        <w:gridCol w:w="1418"/>
        <w:gridCol w:w="1270"/>
      </w:tblGrid>
      <w:tr w:rsidR="000D4EE7" w:rsidTr="00D24317">
        <w:tc>
          <w:tcPr>
            <w:tcW w:w="704" w:type="dxa"/>
          </w:tcPr>
          <w:p w:rsidR="000D4EE7" w:rsidRDefault="000D4EE7" w:rsidP="000D4EE7"/>
        </w:tc>
        <w:tc>
          <w:tcPr>
            <w:tcW w:w="5670" w:type="dxa"/>
            <w:gridSpan w:val="2"/>
          </w:tcPr>
          <w:p w:rsidR="000D4EE7" w:rsidRDefault="000D4EE7" w:rsidP="00D24317">
            <w:pPr>
              <w:jc w:val="center"/>
            </w:pPr>
            <w:r>
              <w:t>E</w:t>
            </w:r>
          </w:p>
        </w:tc>
        <w:tc>
          <w:tcPr>
            <w:tcW w:w="2688" w:type="dxa"/>
            <w:gridSpan w:val="2"/>
          </w:tcPr>
          <w:p w:rsidR="000D4EE7" w:rsidRDefault="000D4EE7" w:rsidP="00D24317">
            <w:pPr>
              <w:jc w:val="center"/>
            </w:pPr>
            <w:r>
              <w:t>NE</w:t>
            </w:r>
          </w:p>
        </w:tc>
      </w:tr>
      <w:tr w:rsidR="000D4EE7" w:rsidTr="00D24317">
        <w:tc>
          <w:tcPr>
            <w:tcW w:w="704" w:type="dxa"/>
          </w:tcPr>
          <w:p w:rsidR="000D4EE7" w:rsidRDefault="000D4EE7" w:rsidP="00D24317">
            <w:pPr>
              <w:jc w:val="center"/>
            </w:pPr>
            <w:r>
              <w:t>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oMath>
            </m:oMathPara>
          </w:p>
        </w:tc>
        <w:tc>
          <w:tcPr>
            <w:tcW w:w="3118" w:type="dxa"/>
          </w:tcPr>
          <w:p w:rsidR="000D4EE7" w:rsidRDefault="000D4EE7"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-M</m:t>
                </m:r>
              </m:oMath>
            </m:oMathPara>
          </w:p>
        </w:tc>
        <w:tc>
          <w:tcPr>
            <w:tcW w:w="1418" w:type="dxa"/>
          </w:tcPr>
          <w:p w:rsidR="000D4EE7" w:rsidRDefault="00D2431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oMath>
            </m:oMathPara>
          </w:p>
        </w:tc>
        <w:tc>
          <w:tcPr>
            <w:tcW w:w="1270" w:type="dxa"/>
          </w:tcPr>
          <w:p w:rsidR="000D4EE7" w:rsidRDefault="00D24317"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r w:rsidR="000D4EE7" w:rsidTr="00D24317">
        <w:tc>
          <w:tcPr>
            <w:tcW w:w="704" w:type="dxa"/>
          </w:tcPr>
          <w:p w:rsidR="000D4EE7" w:rsidRDefault="000D4EE7" w:rsidP="00D24317">
            <w:pPr>
              <w:jc w:val="center"/>
            </w:pPr>
            <w:r>
              <w:t>NA</w:t>
            </w:r>
          </w:p>
        </w:tc>
        <w:tc>
          <w:tcPr>
            <w:tcW w:w="2552" w:type="dxa"/>
          </w:tcPr>
          <w:p w:rsidR="000D4EE7" w:rsidRDefault="000D4EE7" w:rsidP="000D4EE7">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tc>
        <w:tc>
          <w:tcPr>
            <w:tcW w:w="3118" w:type="dxa"/>
          </w:tcPr>
          <w:p w:rsidR="000D4EE7" w:rsidRDefault="000D4EE7"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m:t>
                </m:r>
              </m:oMath>
            </m:oMathPara>
          </w:p>
        </w:tc>
        <w:tc>
          <w:tcPr>
            <w:tcW w:w="1418" w:type="dxa"/>
          </w:tcPr>
          <w:p w:rsidR="000D4EE7" w:rsidRDefault="00D24317" w:rsidP="000D4EE7">
            <m:oMathPara>
              <m:oMath>
                <m:sSup>
                  <m:sSupPr>
                    <m:ctrlPr>
                      <w:rPr>
                        <w:rFonts w:ascii="Cambria Math" w:hAnsi="Cambria Math"/>
                        <w:i/>
                      </w:rPr>
                    </m:ctrlPr>
                  </m:sSupPr>
                  <m:e>
                    <m:r>
                      <w:rPr>
                        <w:rFonts w:ascii="Cambria Math" w:hAnsi="Cambria Math"/>
                      </w:rPr>
                      <m:t>tI</m:t>
                    </m:r>
                  </m:e>
                  <m:sup>
                    <m:r>
                      <w:rPr>
                        <w:rFonts w:ascii="Cambria Math" w:hAnsi="Cambria Math"/>
                      </w:rPr>
                      <m:t>A</m:t>
                    </m:r>
                  </m:sup>
                </m:sSup>
              </m:oMath>
            </m:oMathPara>
          </w:p>
        </w:tc>
        <w:tc>
          <w:tcPr>
            <w:tcW w:w="1270" w:type="dxa"/>
          </w:tcPr>
          <w:p w:rsidR="000D4EE7" w:rsidRDefault="00D24317" w:rsidP="000D4EE7">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tc>
      </w:tr>
    </w:tbl>
    <w:p w:rsidR="001E0D3E" w:rsidRDefault="001E0D3E" w:rsidP="00ED4669">
      <w:pPr>
        <w:ind w:firstLine="360"/>
        <w:jc w:val="both"/>
        <w:rPr>
          <w:lang w:eastAsia="pl-PL"/>
        </w:rPr>
      </w:pPr>
    </w:p>
    <w:p w:rsidR="00ED4669" w:rsidRDefault="00ED4669" w:rsidP="00ED4669">
      <w:pPr>
        <w:ind w:firstLine="360"/>
        <w:jc w:val="both"/>
        <w:rPr>
          <w:lang w:eastAsia="pl-PL"/>
        </w:rPr>
      </w:pPr>
      <w:r>
        <w:rPr>
          <w:lang w:eastAsia="pl-PL"/>
        </w:rPr>
        <w:t>Sprawdzone zostają warunki podjęcia danych decyzji.</w:t>
      </w:r>
    </w:p>
    <w:p w:rsidR="00ED4669" w:rsidRDefault="00ED4669"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(A, NE)</m:t>
          </m:r>
        </m:oMath>
      </m:oMathPara>
    </w:p>
    <w:p w:rsidR="00ED4669" w:rsidRDefault="00ED4669"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ED4669" w:rsidRPr="00ED4669" w:rsidRDefault="00ED4669" w:rsidP="00ED4669">
      <w:pPr>
        <w:jc w:val="both"/>
      </w:pPr>
      <m:oMathPara>
        <m:oMathParaPr>
          <m:jc m:val="center"/>
        </m:oMathParaPr>
        <m:oMath>
          <m:r>
            <w:rPr>
              <w:rFonts w:ascii="Cambria Math" w:hAnsi="Cambria Math"/>
            </w:rPr>
            <m:t>-M&gt; 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oMath>
      </m:oMathPara>
    </w:p>
    <w:p w:rsidR="00ED4669" w:rsidRDefault="00ED4669" w:rsidP="00ED4669">
      <w:pPr>
        <w:ind w:firstLine="360"/>
        <w:jc w:val="both"/>
        <w:rPr>
          <w:lang w:eastAsia="pl-PL"/>
        </w:rPr>
      </w:pPr>
      <w:r>
        <w:t>Podatnik spodziewając się kontroli nigdy nie będzie oszukiwał.</w:t>
      </w:r>
      <w:r w:rsidRPr="00ED4669">
        <w:rPr>
          <w:lang w:eastAsia="pl-PL"/>
        </w:rPr>
        <w:t xml:space="preserve"> </w:t>
      </w:r>
    </w:p>
    <w:p w:rsidR="00ED4669" w:rsidRDefault="00ED4669"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 xml:space="preserve">(NA, E)&gt; </m:t>
          </m:r>
          <m:sSub>
            <m:sSubPr>
              <m:ctrlPr>
                <w:rPr>
                  <w:rFonts w:ascii="Cambria Math" w:hAnsi="Cambria Math"/>
                  <w:i/>
                </w:rPr>
              </m:ctrlPr>
            </m:sSubPr>
            <m:e>
              <m:r>
                <w:rPr>
                  <w:rFonts w:ascii="Cambria Math" w:hAnsi="Cambria Math"/>
                </w:rPr>
                <m:t>U</m:t>
              </m:r>
            </m:e>
            <m:sub>
              <m:r>
                <w:rPr>
                  <w:rFonts w:ascii="Cambria Math" w:hAnsi="Cambria Math"/>
                </w:rPr>
                <m:t>Podatnik</m:t>
              </m:r>
            </m:sub>
          </m:sSub>
          <m:r>
            <w:rPr>
              <w:rFonts w:ascii="Cambria Math" w:hAnsi="Cambria Math"/>
            </w:rPr>
            <m:t>(NA, NE)</m:t>
          </m:r>
        </m:oMath>
      </m:oMathPara>
    </w:p>
    <w:p w:rsidR="00ED4669" w:rsidRDefault="00ED4669" w:rsidP="00ED4669">
      <w:pPr>
        <w:jc w:val="both"/>
      </w:pPr>
      <m:oMathPara>
        <m:oMath>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 xml:space="preserve">-M&gt;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ED4669" w:rsidRPr="00ED4669" w:rsidRDefault="00ED4669" w:rsidP="00ED4669">
      <w:pPr>
        <w:jc w:val="both"/>
      </w:pPr>
      <m:oMathPara>
        <m:oMathParaPr>
          <m:jc m:val="center"/>
        </m:oMathParaPr>
        <m:oMath>
          <m:r>
            <w:rPr>
              <w:rFonts w:ascii="Cambria Math" w:hAnsi="Cambria Math"/>
            </w:rPr>
            <m:t>M</m:t>
          </m:r>
          <m:r>
            <w:rPr>
              <w:rFonts w:ascii="Cambria Math" w:hAnsi="Cambria Math"/>
            </w:rPr>
            <m:t>&lt;</m:t>
          </m:r>
          <m:r>
            <w:rPr>
              <w:rFonts w:ascii="Cambria Math" w:hAnsi="Cambria Math"/>
            </w:rPr>
            <m:t xml:space="preserve">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1E0D3E" w:rsidRDefault="001E0D3E" w:rsidP="00ED4669">
      <w:pPr>
        <w:ind w:firstLine="360"/>
        <w:jc w:val="both"/>
        <w:rPr>
          <w:lang w:eastAsia="pl-PL"/>
        </w:rPr>
      </w:pPr>
      <w:r>
        <w:lastRenderedPageBreak/>
        <w:t>Podatnik spodziewając się braku kontroli oszukuje, gdy koszty ukrycia dochodu są mniejsze od zysku z oszczędzonych podatków.</w:t>
      </w:r>
    </w:p>
    <w:p w:rsidR="00ED4669" w:rsidRDefault="00ED4669" w:rsidP="00ED4669">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m:t>
          </m:r>
          <m:r>
            <w:rPr>
              <w:rFonts w:ascii="Cambria Math" w:hAnsi="Cambria Math"/>
            </w:rPr>
            <m:t>NA</m:t>
          </m:r>
          <m:r>
            <w:rPr>
              <w:rFonts w:ascii="Cambria Math" w:hAnsi="Cambria Math"/>
            </w:rPr>
            <m:t>, 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-C</m:t>
          </m:r>
          <m:r>
            <w:rPr>
              <w:rFonts w:ascii="Cambria Math" w:hAnsi="Cambria Math"/>
            </w:rPr>
            <m:t>&gt;t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Pr="001E0D3E" w:rsidRDefault="001E0D3E" w:rsidP="00ED4669">
      <w:pPr>
        <w:jc w:val="both"/>
      </w:pPr>
      <m:oMathPara>
        <m:oMathParaPr>
          <m:jc m:val="center"/>
        </m:oMathParaPr>
        <m:oMath>
          <m:r>
            <w:rPr>
              <w:rFonts w:ascii="Cambria Math" w:hAnsi="Cambria Math"/>
            </w:rPr>
            <m:t>C&lt;</m:t>
          </m:r>
          <m:r>
            <w:rPr>
              <w:rFonts w:ascii="Cambria Math" w:hAnsi="Cambria Math"/>
            </w:rPr>
            <m:t xml:space="preserve"> </m:t>
          </m:r>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ED4669" w:rsidRDefault="001E0D3E" w:rsidP="00ED4669">
      <w:pPr>
        <w:ind w:firstLine="360"/>
        <w:jc w:val="both"/>
        <w:rPr>
          <w:lang w:eastAsia="pl-PL"/>
        </w:rPr>
      </w:pPr>
      <w:r>
        <w:t>Urząd prowadzi kontrolę, gdy zysk z kary i dopłaconego podatku jest wyższy od kosztów kontroli</w:t>
      </w:r>
      <w:r w:rsidR="00ED4669">
        <w:t>.</w:t>
      </w:r>
    </w:p>
    <w:p w:rsidR="001E0D3E" w:rsidRDefault="001E0D3E" w:rsidP="001E0D3E">
      <w:pPr>
        <w:jc w:val="both"/>
      </w:pPr>
      <m:oMathPara>
        <m:oMath>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 xml:space="preserve">(A, NE)&gt; </m:t>
          </m:r>
          <m:sSub>
            <m:sSubPr>
              <m:ctrlPr>
                <w:rPr>
                  <w:rFonts w:ascii="Cambria Math" w:hAnsi="Cambria Math"/>
                  <w:i/>
                </w:rPr>
              </m:ctrlPr>
            </m:sSubPr>
            <m:e>
              <m:r>
                <w:rPr>
                  <w:rFonts w:ascii="Cambria Math" w:hAnsi="Cambria Math"/>
                </w:rPr>
                <m:t>U</m:t>
              </m:r>
            </m:e>
            <m:sub>
              <m:r>
                <w:rPr>
                  <w:rFonts w:ascii="Cambria Math" w:hAnsi="Cambria Math"/>
                </w:rPr>
                <m:t>Urząd</m:t>
              </m:r>
            </m:sub>
          </m:sSub>
          <m:r>
            <w:rPr>
              <w:rFonts w:ascii="Cambria Math" w:hAnsi="Cambria Math"/>
            </w:rPr>
            <m:t>(</m:t>
          </m:r>
          <m:r>
            <w:rPr>
              <w:rFonts w:ascii="Cambria Math" w:hAnsi="Cambria Math"/>
            </w:rPr>
            <m:t>NA</m:t>
          </m:r>
          <m:r>
            <w:rPr>
              <w:rFonts w:ascii="Cambria Math" w:hAnsi="Cambria Math"/>
            </w:rPr>
            <m:t>, NE)</m:t>
          </m:r>
        </m:oMath>
      </m:oMathPara>
    </w:p>
    <w:p w:rsidR="00ED4669" w:rsidRDefault="001E0D3E" w:rsidP="00ED4669">
      <w:pPr>
        <w:jc w:val="both"/>
      </w:pPr>
      <m:oMathPara>
        <m:oMath>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-C</m:t>
          </m:r>
          <m:r>
            <w:rPr>
              <w:rFonts w:ascii="Cambria Math" w:hAnsi="Cambria Math"/>
            </w:rPr>
            <m:t>&gt; t</m:t>
          </m:r>
          <m:sSup>
            <m:sSupPr>
              <m:ctrlPr>
                <w:rPr>
                  <w:rFonts w:ascii="Cambria Math" w:hAnsi="Cambria Math"/>
                  <w:i/>
                </w:rPr>
              </m:ctrlPr>
            </m:sSupPr>
            <m:e>
              <m:r>
                <w:rPr>
                  <w:rFonts w:ascii="Cambria Math" w:hAnsi="Cambria Math"/>
                </w:rPr>
                <m:t>I</m:t>
              </m:r>
            </m:e>
            <m:sup>
              <m:r>
                <w:rPr>
                  <w:rFonts w:ascii="Cambria Math" w:hAnsi="Cambria Math"/>
                </w:rPr>
                <m:t>A</m:t>
              </m:r>
            </m:sup>
          </m:sSup>
        </m:oMath>
      </m:oMathPara>
    </w:p>
    <w:p w:rsidR="00ED4669" w:rsidRPr="001E0D3E" w:rsidRDefault="001E0D3E" w:rsidP="00ED4669">
      <w:pPr>
        <w:jc w:val="both"/>
      </w:pPr>
      <m:oMathPara>
        <m:oMathParaPr>
          <m:jc m:val="center"/>
        </m:oMathParaPr>
        <m:oMath>
          <m:r>
            <w:rPr>
              <w:rFonts w:ascii="Cambria Math" w:hAnsi="Cambria Math"/>
            </w:rPr>
            <m:t>C&lt;</m:t>
          </m:r>
          <m:r>
            <w:rPr>
              <w:rFonts w:ascii="Cambria Math" w:hAnsi="Cambria Math"/>
            </w:rPr>
            <m:t xml:space="preserve"> </m:t>
          </m:r>
          <m:r>
            <w:rPr>
              <w:rFonts w:ascii="Cambria Math" w:hAnsi="Cambria Math"/>
            </w:rPr>
            <m:t>0</m:t>
          </m:r>
        </m:oMath>
      </m:oMathPara>
    </w:p>
    <w:p w:rsidR="00730B8E" w:rsidRDefault="00730B8E" w:rsidP="00730B8E">
      <w:pPr>
        <w:ind w:firstLine="360"/>
        <w:jc w:val="both"/>
      </w:pPr>
      <w:r>
        <w:t xml:space="preserve">Możliwe jest zidentyfikowanie dwóch równowag </w:t>
      </w:r>
      <w:proofErr w:type="spellStart"/>
      <w:r>
        <w:t>Nasha</w:t>
      </w:r>
      <w:proofErr w:type="spellEnd"/>
      <w:r>
        <w:t>.</w:t>
      </w:r>
    </w:p>
    <w:p w:rsidR="00730B8E" w:rsidRDefault="00730B8E" w:rsidP="006B64E5">
      <w:pPr>
        <w:pStyle w:val="ListParagraph"/>
        <w:numPr>
          <w:ilvl w:val="0"/>
          <w:numId w:val="25"/>
        </w:numPr>
        <w:jc w:val="both"/>
      </w:pPr>
      <w:r>
        <w:t>(NA, NE), która zachodzi, gdy prawdziw</w:t>
      </w:r>
      <w:r w:rsidR="006B64E5">
        <w:t>a</w:t>
      </w:r>
      <w:r>
        <w:t xml:space="preserve"> jest </w:t>
      </w:r>
      <w:r w:rsidR="006B64E5">
        <w:t>nie</w:t>
      </w:r>
      <w:r>
        <w:t>równ</w:t>
      </w:r>
      <w:r w:rsidR="006B64E5">
        <w:t>ość</w:t>
      </w:r>
      <w:r>
        <w:t xml:space="preserve"> </w:t>
      </w:r>
      <m:oMath>
        <m:r>
          <w:rPr>
            <w:rFonts w:ascii="Cambria Math" w:hAnsi="Cambria Math"/>
          </w:rPr>
          <m:t>M</m:t>
        </m:r>
        <m:r>
          <w:rPr>
            <w:rFonts w:ascii="Cambria Math" w:hAnsi="Cambria Math"/>
          </w:rPr>
          <m:t>&gt;</m:t>
        </m:r>
        <m:r>
          <w:rPr>
            <w:rFonts w:ascii="Cambria Math" w:hAnsi="Cambria Math"/>
          </w:rPr>
          <m:t xml:space="preserve">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t>.</w:t>
      </w:r>
      <w:r w:rsidR="006B64E5">
        <w:t xml:space="preserve"> </w:t>
      </w:r>
      <w:proofErr w:type="gramStart"/>
      <w:r w:rsidR="006B64E5">
        <w:t>Jako,</w:t>
      </w:r>
      <w:proofErr w:type="gramEnd"/>
      <w:r w:rsidR="006B64E5">
        <w:t xml:space="preserve"> że dla strategii NE zachodzi równość  </w:t>
      </w:r>
      <m:oMath>
        <m:sSup>
          <m:sSupPr>
            <m:ctrlPr>
              <w:rPr>
                <w:rFonts w:ascii="Cambria Math" w:hAnsi="Cambria Math"/>
                <w:i/>
              </w:rPr>
            </m:ctrlPr>
          </m:sSupPr>
          <m:e>
            <m:r>
              <w:rPr>
                <w:rFonts w:ascii="Cambria Math" w:hAnsi="Cambria Math"/>
              </w:rPr>
              <m:t>I</m:t>
            </m:r>
          </m:e>
          <m:sup>
            <m:r>
              <w:rPr>
                <w:rFonts w:ascii="Cambria Math" w:hAnsi="Cambria Math"/>
              </w:rPr>
              <m:t>D</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możemy warunek przedstawić w formie </w:t>
      </w:r>
      <m:oMath>
        <m:r>
          <w:rPr>
            <w:rFonts w:ascii="Cambria Math" w:hAnsi="Cambria Math"/>
          </w:rPr>
          <m:t>M</m:t>
        </m:r>
        <m:r>
          <w:rPr>
            <w:rFonts w:ascii="Cambria Math" w:hAnsi="Cambria Math"/>
          </w:rPr>
          <m:t>&gt;</m:t>
        </m:r>
        <m:r>
          <w:rPr>
            <w:rFonts w:ascii="Cambria Math" w:hAnsi="Cambria Math"/>
          </w:rPr>
          <m:t xml:space="preserve">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E</m:t>
            </m:r>
          </m:sup>
        </m:sSup>
      </m:oMath>
      <w:r w:rsidR="006B64E5">
        <w:t xml:space="preserve">. </w:t>
      </w:r>
    </w:p>
    <w:p w:rsidR="008F326F" w:rsidRDefault="006B64E5" w:rsidP="008F326F">
      <w:pPr>
        <w:pStyle w:val="ListParagraph"/>
        <w:numPr>
          <w:ilvl w:val="0"/>
          <w:numId w:val="25"/>
        </w:numPr>
        <w:jc w:val="both"/>
        <w:rPr>
          <w:lang w:eastAsia="pl-PL"/>
        </w:rPr>
      </w:pPr>
      <w:r>
        <w:t xml:space="preserve">(NA, </w:t>
      </w:r>
      <w:r>
        <w:t>E</w:t>
      </w:r>
      <w:r>
        <w:t>), która zachodzi, gdy prawdziw</w:t>
      </w:r>
      <w:r>
        <w:t>e</w:t>
      </w:r>
      <w:r>
        <w:t xml:space="preserve"> </w:t>
      </w:r>
      <w:r>
        <w:t>są</w:t>
      </w:r>
      <w:r>
        <w:t xml:space="preserve"> nierównoś</w:t>
      </w:r>
      <w:r>
        <w:t>ci</w:t>
      </w:r>
      <w:r>
        <w:t xml:space="preserve"> </w:t>
      </w:r>
      <m:oMath>
        <m:r>
          <w:rPr>
            <w:rFonts w:ascii="Cambria Math" w:hAnsi="Cambria Math"/>
          </w:rPr>
          <m:t>M&lt;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 xml:space="preserve"> oraz </w:t>
      </w:r>
      <m:oMath>
        <m:r>
          <w:rPr>
            <w:rFonts w:ascii="Cambria Math" w:hAnsi="Cambria Math"/>
          </w:rPr>
          <m:t>C</m:t>
        </m:r>
        <m:r>
          <w:rPr>
            <w:rFonts w:ascii="Cambria Math" w:hAnsi="Cambria Math"/>
          </w:rPr>
          <m:t>&gt;</m:t>
        </m:r>
        <m:r>
          <w:rPr>
            <w:rFonts w:ascii="Cambria Math" w:hAnsi="Cambria Math"/>
          </w:rPr>
          <m:t xml:space="preserve"> t</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+ft</m:t>
        </m:r>
        <m:d>
          <m:dPr>
            <m:ctrlPr>
              <w:rPr>
                <w:rFonts w:ascii="Cambria Math" w:hAnsi="Cambria Math"/>
                <w:i/>
              </w:rPr>
            </m:ctrlPr>
          </m:dPr>
          <m:e>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D</m:t>
                </m:r>
              </m:sup>
            </m:sSup>
          </m:e>
        </m:d>
        <m:r>
          <w:rPr>
            <w:rFonts w:ascii="Cambria Math" w:hAnsi="Cambria Math"/>
          </w:rPr>
          <m:t>- t</m:t>
        </m:r>
        <m:sSup>
          <m:sSupPr>
            <m:ctrlPr>
              <w:rPr>
                <w:rFonts w:ascii="Cambria Math" w:hAnsi="Cambria Math"/>
                <w:i/>
              </w:rPr>
            </m:ctrlPr>
          </m:sSupPr>
          <m:e>
            <m:r>
              <w:rPr>
                <w:rFonts w:ascii="Cambria Math" w:hAnsi="Cambria Math"/>
              </w:rPr>
              <m:t>I</m:t>
            </m:r>
          </m:e>
          <m:sup>
            <m:r>
              <w:rPr>
                <w:rFonts w:ascii="Cambria Math" w:hAnsi="Cambria Math"/>
              </w:rPr>
              <m:t>D</m:t>
            </m:r>
          </m:sup>
        </m:sSup>
      </m:oMath>
      <w:r w:rsidR="008F326F">
        <w:t>.</w:t>
      </w:r>
    </w:p>
    <w:p w:rsidR="008F326F" w:rsidRDefault="008F326F" w:rsidP="008F326F">
      <w:pPr>
        <w:ind w:firstLine="360"/>
        <w:jc w:val="both"/>
        <w:rPr>
          <w:lang w:eastAsia="pl-PL"/>
        </w:rPr>
      </w:pPr>
      <w:r>
        <w:rPr>
          <w:lang w:eastAsia="pl-PL"/>
        </w:rPr>
        <w:t xml:space="preserve">Po podstawieniu danych otrzymujemy przedziały wartości </w:t>
      </w:r>
      <w:proofErr w:type="gramStart"/>
      <w:r>
        <w:rPr>
          <w:lang w:eastAsia="pl-PL"/>
        </w:rPr>
        <w:t>dochodów</w:t>
      </w:r>
      <w:proofErr w:type="gramEnd"/>
      <w:r>
        <w:rPr>
          <w:lang w:eastAsia="pl-PL"/>
        </w:rPr>
        <w:t xml:space="preserve"> dla których warto jest uchylić się od podatku</w:t>
      </w:r>
    </w:p>
    <w:p w:rsidR="008F326F" w:rsidRPr="00F83CDB" w:rsidRDefault="008F326F" w:rsidP="008F326F">
      <w:pPr>
        <w:jc w:val="both"/>
      </w:pPr>
      <m:oMathPara>
        <m:oMath>
          <m:r>
            <w:rPr>
              <w:rFonts w:ascii="Cambria Math" w:hAnsi="Cambria Math"/>
            </w:rPr>
            <m:t>900 000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t</m:t>
              </m:r>
            </m:den>
          </m:f>
          <m:r>
            <w:rPr>
              <w:rFonts w:ascii="Cambria Math" w:hAnsi="Cambria Math"/>
            </w:rPr>
            <m:t>&lt;</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E</m:t>
              </m:r>
            </m:sup>
          </m:sSup>
        </m:oMath>
      </m:oMathPara>
    </w:p>
    <w:p w:rsidR="00F83CDB" w:rsidRPr="008F326F" w:rsidRDefault="00F83CDB" w:rsidP="008F326F">
      <w:pPr>
        <w:jc w:val="both"/>
      </w:pPr>
      <w:r>
        <w:t>oraz dla których warto jest dokonać kontroli.</w:t>
      </w:r>
    </w:p>
    <w:p w:rsidR="00F83CDB" w:rsidRDefault="00A070DB" w:rsidP="008F326F">
      <w:pPr>
        <w:jc w:val="both"/>
      </w:pPr>
      <m:oMathPara>
        <m:oMath>
          <m:r>
            <w:rPr>
              <w:rFonts w:ascii="Cambria Math" w:hAnsi="Cambria Math"/>
            </w:rPr>
            <m:t>5500</m:t>
          </m:r>
          <m:d>
            <m:dPr>
              <m:begChr m:val="["/>
              <m:endChr m:val="]"/>
              <m:ctrlPr>
                <w:rPr>
                  <w:rFonts w:ascii="Cambria Math" w:hAnsi="Cambria Math"/>
                  <w:i/>
                </w:rPr>
              </m:ctrlPr>
            </m:dPr>
            <m:e>
              <m:r>
                <w:rPr>
                  <w:rFonts w:ascii="Cambria Math" w:hAnsi="Cambria Math"/>
                </w:rPr>
                <m:t>zł</m:t>
              </m:r>
            </m:e>
          </m:d>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t</m:t>
              </m:r>
              <m:d>
                <m:dPr>
                  <m:ctrlPr>
                    <w:rPr>
                      <w:rFonts w:ascii="Cambria Math" w:hAnsi="Cambria Math"/>
                      <w:i/>
                    </w:rPr>
                  </m:ctrlPr>
                </m:dPr>
                <m:e>
                  <m:r>
                    <w:rPr>
                      <w:rFonts w:ascii="Cambria Math" w:hAnsi="Cambria Math"/>
                    </w:rPr>
                    <m:t>1+f</m:t>
                  </m:r>
                </m:e>
              </m:d>
            </m:den>
          </m:f>
          <m:r>
            <w:rPr>
              <w:rFonts w:ascii="Cambria Math" w:hAnsi="Cambria Math"/>
            </w:rPr>
            <m:t>&gt;</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A</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D</m:t>
              </m:r>
            </m:sup>
          </m:sSup>
        </m:oMath>
      </m:oMathPara>
    </w:p>
    <w:p w:rsidR="00D24317" w:rsidRDefault="006B64E5" w:rsidP="00F83CDB">
      <w:pPr>
        <w:ind w:firstLine="360"/>
        <w:jc w:val="both"/>
      </w:pPr>
      <w:r>
        <w:t xml:space="preserve">Równowaga </w:t>
      </w:r>
      <w:r w:rsidR="00F83CDB">
        <w:t xml:space="preserve">(NA, NE) </w:t>
      </w:r>
      <w:r>
        <w:t xml:space="preserve">jest społecznie </w:t>
      </w:r>
      <w:r w:rsidR="00F83CDB">
        <w:t>pożądana</w:t>
      </w:r>
      <w:r>
        <w:t xml:space="preserve">, gdyż podatnicy odprowadzają wszystkie należne podatki, zaś koszty administracyjne </w:t>
      </w:r>
      <w:proofErr w:type="spellStart"/>
      <w:r>
        <w:t>kontrol</w:t>
      </w:r>
      <w:proofErr w:type="spellEnd"/>
      <w:r>
        <w:t xml:space="preserve"> są minimalizowane.</w:t>
      </w:r>
      <w:r w:rsidR="00F83CDB">
        <w:t xml:space="preserve"> Stan (NA, E) jest społecznie bardzo niepożądany, gdyż prowadzi do bezkarnego oszustwa podatkowego i uszczuplania budżetu państwa w sposób krzywdzący resztę społeczeństwa. Analiza granicznych nierówności pozwala na określenie kroków, których podjęcie pozwoliłoby zminimalizować skalę uchylania się od podatku. Są to:</w:t>
      </w:r>
    </w:p>
    <w:p w:rsidR="00F83CDB" w:rsidRDefault="00F83CDB" w:rsidP="00F83CDB">
      <w:pPr>
        <w:pStyle w:val="ListParagraph"/>
        <w:numPr>
          <w:ilvl w:val="0"/>
          <w:numId w:val="26"/>
        </w:numPr>
        <w:jc w:val="both"/>
      </w:pPr>
      <w:r>
        <w:t>Maksymalizacja kosztów ukrycia dochodów (zwiększanie M). Na przykład poprzez utrudnienie procesu zakładania spółek na Malcie.</w:t>
      </w:r>
    </w:p>
    <w:p w:rsidR="00F83CDB" w:rsidRDefault="00F83CDB" w:rsidP="00F83CDB">
      <w:pPr>
        <w:pStyle w:val="ListParagraph"/>
        <w:numPr>
          <w:ilvl w:val="0"/>
          <w:numId w:val="26"/>
        </w:numPr>
        <w:jc w:val="both"/>
      </w:pPr>
      <w:r>
        <w:t>Minimalizacja stawek podatkowych (zmniejszanie t).</w:t>
      </w:r>
    </w:p>
    <w:p w:rsidR="00F83CDB" w:rsidRPr="000D4EE7" w:rsidRDefault="00F83CDB" w:rsidP="00F83CDB">
      <w:pPr>
        <w:pStyle w:val="ListParagraph"/>
        <w:numPr>
          <w:ilvl w:val="0"/>
          <w:numId w:val="26"/>
        </w:numPr>
        <w:jc w:val="both"/>
      </w:pPr>
      <w:r>
        <w:lastRenderedPageBreak/>
        <w:t xml:space="preserve">Dokładniejsze metody szacowania dochodu oraz ułatwianie podatnikowi </w:t>
      </w:r>
      <w:r w:rsidR="00F72480">
        <w:t xml:space="preserve">dostępu do informacji o jego oczekiwanym dochodzie. Trafianie przez urząd z szacunkiem dochodu oraz usuwanie asymetrii informacji pomiędzy podatnikiem a urzędem znacznie zwiększyło by ryzyko </w:t>
      </w:r>
      <w:proofErr w:type="spellStart"/>
      <w:r w:rsidR="00F72480">
        <w:t>zostania</w:t>
      </w:r>
      <w:proofErr w:type="spellEnd"/>
      <w:r w:rsidR="00F72480">
        <w:t xml:space="preserve"> skontrolowanym. Tego typy rozwiązanie wydaje się być najbardziej rozsądnym. Jednocześnie rozwój narzędzi Big Data z pewnością pozwoli zwiększyć jakość predykcji dochodu.</w:t>
      </w:r>
    </w:p>
    <w:p w:rsidR="001147C6" w:rsidRDefault="006E4D7F" w:rsidP="001147C6">
      <w:pPr>
        <w:pStyle w:val="Heading1"/>
      </w:pPr>
      <w:r w:rsidRPr="0081533B">
        <w:br w:type="page"/>
      </w:r>
      <w:bookmarkStart w:id="19" w:name="_Toc518043905"/>
      <w:r w:rsidR="001147C6" w:rsidRPr="00BD127B">
        <w:lastRenderedPageBreak/>
        <w:t>Spis tabel</w:t>
      </w:r>
      <w:bookmarkEnd w:id="19"/>
    </w:p>
    <w:p w:rsidR="00A92835" w:rsidRDefault="00A92835">
      <w:pPr>
        <w:pStyle w:val="TableofFigures"/>
        <w:tabs>
          <w:tab w:val="right" w:leader="dot" w:pos="9062"/>
        </w:tabs>
        <w:rPr>
          <w:rFonts w:asciiTheme="minorHAnsi" w:eastAsiaTheme="minorEastAsia" w:hAnsiTheme="minorHAnsi" w:cstheme="minorBidi"/>
          <w:noProof/>
          <w:sz w:val="22"/>
          <w:szCs w:val="22"/>
          <w:lang w:eastAsia="pl-PL"/>
        </w:rPr>
      </w:pPr>
      <w:r>
        <w:fldChar w:fldCharType="begin"/>
      </w:r>
      <w:r>
        <w:instrText xml:space="preserve"> TOC \h \z \c "Tabela" </w:instrText>
      </w:r>
      <w:r>
        <w:fldChar w:fldCharType="separate"/>
      </w:r>
      <w:hyperlink w:anchor="_Toc518043871" w:history="1">
        <w:r w:rsidRPr="00857BDC">
          <w:rPr>
            <w:rStyle w:val="Hyperlink"/>
            <w:noProof/>
          </w:rPr>
          <w:t>Tabela 1</w:t>
        </w:r>
        <w:r>
          <w:rPr>
            <w:noProof/>
            <w:webHidden/>
          </w:rPr>
          <w:tab/>
        </w:r>
        <w:r>
          <w:rPr>
            <w:noProof/>
            <w:webHidden/>
          </w:rPr>
          <w:fldChar w:fldCharType="begin"/>
        </w:r>
        <w:r>
          <w:rPr>
            <w:noProof/>
            <w:webHidden/>
          </w:rPr>
          <w:instrText xml:space="preserve"> PAGEREF _Toc518043871 \h </w:instrText>
        </w:r>
        <w:r>
          <w:rPr>
            <w:noProof/>
            <w:webHidden/>
          </w:rPr>
        </w:r>
        <w:r>
          <w:rPr>
            <w:noProof/>
            <w:webHidden/>
          </w:rPr>
          <w:fldChar w:fldCharType="separate"/>
        </w:r>
        <w:r>
          <w:rPr>
            <w:noProof/>
            <w:webHidden/>
          </w:rPr>
          <w:t>12</w:t>
        </w:r>
        <w:r>
          <w:rPr>
            <w:noProof/>
            <w:webHidden/>
          </w:rPr>
          <w:fldChar w:fldCharType="end"/>
        </w:r>
      </w:hyperlink>
    </w:p>
    <w:p w:rsidR="00A92835" w:rsidRPr="00A92835" w:rsidRDefault="00A92835" w:rsidP="00A92835">
      <w:r>
        <w:fldChar w:fldCharType="end"/>
      </w:r>
    </w:p>
    <w:p w:rsidR="001147C6" w:rsidRDefault="001147C6" w:rsidP="001147C6">
      <w:pPr>
        <w:pStyle w:val="Heading1"/>
      </w:pPr>
      <w:r>
        <w:br w:type="page"/>
      </w:r>
      <w:bookmarkStart w:id="20" w:name="_Toc518043906"/>
      <w:r w:rsidRPr="00BD127B">
        <w:lastRenderedPageBreak/>
        <w:t>Spis rysunków</w:t>
      </w:r>
      <w:bookmarkEnd w:id="20"/>
    </w:p>
    <w:p w:rsidR="007C5599" w:rsidRDefault="007C5599">
      <w:pPr>
        <w:pStyle w:val="TableofFigures"/>
        <w:tabs>
          <w:tab w:val="right" w:leader="dot" w:pos="9062"/>
        </w:tabs>
        <w:rPr>
          <w:noProof/>
        </w:rPr>
      </w:pPr>
      <w:r>
        <w:fldChar w:fldCharType="begin"/>
      </w:r>
      <w:r>
        <w:instrText xml:space="preserve"> TOC \h \z \c "Rysunek" </w:instrText>
      </w:r>
      <w:r>
        <w:fldChar w:fldCharType="separate"/>
      </w:r>
      <w:hyperlink w:anchor="_Toc518034647" w:history="1">
        <w:r w:rsidRPr="00616B51">
          <w:rPr>
            <w:rStyle w:val="Hyperlink"/>
            <w:noProof/>
          </w:rPr>
          <w:t>Rysunek</w:t>
        </w:r>
        <w:r w:rsidRPr="00616B51">
          <w:rPr>
            <w:rStyle w:val="Hyperlink"/>
            <w:noProof/>
          </w:rPr>
          <w:t xml:space="preserve"> </w:t>
        </w:r>
        <w:r w:rsidRPr="00616B51">
          <w:rPr>
            <w:rStyle w:val="Hyperlink"/>
            <w:noProof/>
          </w:rPr>
          <w:t>1</w:t>
        </w:r>
        <w:r>
          <w:rPr>
            <w:noProof/>
            <w:webHidden/>
          </w:rPr>
          <w:tab/>
        </w:r>
        <w:r>
          <w:rPr>
            <w:noProof/>
            <w:webHidden/>
          </w:rPr>
          <w:fldChar w:fldCharType="begin"/>
        </w:r>
        <w:r>
          <w:rPr>
            <w:noProof/>
            <w:webHidden/>
          </w:rPr>
          <w:instrText xml:space="preserve"> PAGEREF _Toc518034647 \h </w:instrText>
        </w:r>
        <w:r>
          <w:rPr>
            <w:noProof/>
            <w:webHidden/>
          </w:rPr>
        </w:r>
        <w:r>
          <w:rPr>
            <w:noProof/>
            <w:webHidden/>
          </w:rPr>
          <w:fldChar w:fldCharType="separate"/>
        </w:r>
        <w:r>
          <w:rPr>
            <w:noProof/>
            <w:webHidden/>
          </w:rPr>
          <w:t>12</w:t>
        </w:r>
        <w:r>
          <w:rPr>
            <w:noProof/>
            <w:webHidden/>
          </w:rPr>
          <w:fldChar w:fldCharType="end"/>
        </w:r>
      </w:hyperlink>
    </w:p>
    <w:p w:rsidR="007C5599" w:rsidRPr="007C5599" w:rsidRDefault="007C5599" w:rsidP="007C5599">
      <w:r>
        <w:fldChar w:fldCharType="end"/>
      </w:r>
    </w:p>
    <w:p w:rsidR="00BD127B" w:rsidRDefault="001147C6" w:rsidP="006E4D7F">
      <w:pPr>
        <w:pStyle w:val="Heading1"/>
      </w:pPr>
      <w:r>
        <w:br w:type="page"/>
      </w:r>
      <w:bookmarkStart w:id="21" w:name="_Toc518043907"/>
      <w:r w:rsidR="00BD127B" w:rsidRPr="000829E0">
        <w:lastRenderedPageBreak/>
        <w:t>Zakończenie</w:t>
      </w:r>
      <w:bookmarkEnd w:id="21"/>
    </w:p>
    <w:p w:rsidR="00BD127B" w:rsidRPr="000829E0" w:rsidRDefault="006E4D7F" w:rsidP="001147C6">
      <w:pPr>
        <w:pStyle w:val="Heading1"/>
      </w:pPr>
      <w:r>
        <w:br w:type="page"/>
      </w:r>
      <w:bookmarkStart w:id="22" w:name="_Toc518043908"/>
      <w:r w:rsidR="00BD127B" w:rsidRPr="000829E0">
        <w:lastRenderedPageBreak/>
        <w:t>Bibliografia</w:t>
      </w:r>
      <w:bookmarkEnd w:id="22"/>
    </w:p>
    <w:p w:rsidR="000829E0" w:rsidRDefault="000829E0" w:rsidP="00BD127B">
      <w:pPr>
        <w:ind w:left="360"/>
      </w:pPr>
    </w:p>
    <w:p w:rsidR="000829E0" w:rsidRDefault="000829E0" w:rsidP="000829E0">
      <w:pPr>
        <w:numPr>
          <w:ilvl w:val="0"/>
          <w:numId w:val="2"/>
        </w:numPr>
      </w:pPr>
      <w:r>
        <w:t xml:space="preserve">J. Kowalski, </w:t>
      </w:r>
      <w:r>
        <w:rPr>
          <w:i/>
        </w:rPr>
        <w:t>Tytuł publikacji</w:t>
      </w:r>
      <w:r>
        <w:t>, Wydawnictwo, Miejsce i rok wydania</w:t>
      </w:r>
    </w:p>
    <w:p w:rsidR="000829E0" w:rsidRPr="000829E0" w:rsidRDefault="006E4D7F" w:rsidP="001147C6">
      <w:pPr>
        <w:pStyle w:val="Heading1"/>
      </w:pPr>
      <w:r>
        <w:br w:type="page"/>
      </w:r>
      <w:bookmarkStart w:id="23" w:name="_Toc518043909"/>
      <w:r w:rsidR="000829E0" w:rsidRPr="000829E0">
        <w:lastRenderedPageBreak/>
        <w:t>Streszczenie</w:t>
      </w:r>
      <w:bookmarkEnd w:id="23"/>
    </w:p>
    <w:p w:rsidR="000829E0" w:rsidRDefault="000829E0" w:rsidP="000829E0">
      <w:r>
        <w:t>(orientacyjnie 900 znaków)</w:t>
      </w:r>
    </w:p>
    <w:p w:rsidR="00D754F1" w:rsidRPr="00D754F1" w:rsidRDefault="006E4D7F" w:rsidP="00D754F1">
      <w:pPr>
        <w:autoSpaceDE w:val="0"/>
        <w:autoSpaceDN w:val="0"/>
        <w:adjustRightInd w:val="0"/>
        <w:jc w:val="right"/>
        <w:rPr>
          <w:rFonts w:eastAsia="Calibri"/>
          <w:lang w:eastAsia="pl-PL"/>
        </w:rPr>
      </w:pPr>
      <w:r>
        <w:br w:type="page"/>
      </w:r>
      <w:r w:rsidR="00D754F1" w:rsidRPr="00D754F1">
        <w:rPr>
          <w:rFonts w:eastAsia="Calibri"/>
          <w:lang w:eastAsia="pl-PL"/>
        </w:rPr>
        <w:lastRenderedPageBreak/>
        <w:t>Załącznik nr 2 do Zasad weryfikacji</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samodzielności przygotowania pracy</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dyplomowej oraz elektronicznej</w:t>
      </w:r>
    </w:p>
    <w:p w:rsidR="00D754F1" w:rsidRPr="00D754F1" w:rsidRDefault="00D754F1" w:rsidP="00D754F1">
      <w:pPr>
        <w:autoSpaceDE w:val="0"/>
        <w:autoSpaceDN w:val="0"/>
        <w:adjustRightInd w:val="0"/>
        <w:jc w:val="right"/>
        <w:rPr>
          <w:rFonts w:eastAsia="Calibri"/>
          <w:lang w:eastAsia="pl-PL"/>
        </w:rPr>
      </w:pPr>
      <w:r w:rsidRPr="00D754F1">
        <w:rPr>
          <w:rFonts w:eastAsia="Calibri"/>
          <w:lang w:eastAsia="pl-PL"/>
        </w:rPr>
        <w:t>archiwizacji prac dyplomowych</w:t>
      </w:r>
    </w:p>
    <w:p w:rsidR="00D754F1" w:rsidRPr="00D754F1" w:rsidRDefault="00D754F1" w:rsidP="00D754F1">
      <w:pPr>
        <w:autoSpaceDE w:val="0"/>
        <w:autoSpaceDN w:val="0"/>
        <w:adjustRightInd w:val="0"/>
        <w:jc w:val="center"/>
        <w:rPr>
          <w:rFonts w:eastAsia="Calibri"/>
          <w:b/>
          <w:bCs/>
          <w:lang w:eastAsia="pl-PL"/>
        </w:rPr>
      </w:pPr>
    </w:p>
    <w:p w:rsidR="00D754F1" w:rsidRPr="00D754F1" w:rsidRDefault="00D754F1" w:rsidP="00D754F1">
      <w:pPr>
        <w:autoSpaceDE w:val="0"/>
        <w:autoSpaceDN w:val="0"/>
        <w:adjustRightInd w:val="0"/>
        <w:jc w:val="center"/>
        <w:rPr>
          <w:rFonts w:eastAsia="Calibri"/>
          <w:b/>
          <w:bCs/>
          <w:lang w:eastAsia="pl-PL"/>
        </w:rPr>
      </w:pPr>
      <w:r w:rsidRPr="00D754F1">
        <w:rPr>
          <w:rFonts w:eastAsia="Calibri"/>
          <w:b/>
          <w:bCs/>
          <w:lang w:eastAsia="pl-PL"/>
        </w:rPr>
        <w:t>OŚWIADCZENIE AUTORA PRACY DYPLOMOWEJ/ROZDZIAŁÓWPRACY</w:t>
      </w:r>
    </w:p>
    <w:p w:rsidR="00D754F1" w:rsidRPr="00D754F1" w:rsidRDefault="00D754F1" w:rsidP="00D754F1">
      <w:pPr>
        <w:autoSpaceDE w:val="0"/>
        <w:autoSpaceDN w:val="0"/>
        <w:adjustRightInd w:val="0"/>
        <w:jc w:val="center"/>
        <w:rPr>
          <w:rFonts w:eastAsia="Calibri"/>
          <w:b/>
          <w:bCs/>
          <w:sz w:val="16"/>
          <w:szCs w:val="16"/>
          <w:lang w:eastAsia="pl-PL"/>
        </w:rPr>
      </w:pPr>
      <w:r w:rsidRPr="00D754F1">
        <w:rPr>
          <w:rFonts w:eastAsia="Calibri"/>
          <w:b/>
          <w:bCs/>
          <w:lang w:eastAsia="pl-PL"/>
        </w:rPr>
        <w:t>LICENCJACKIEJ/MAGISTERSKIEJ</w:t>
      </w:r>
      <w:r w:rsidRPr="00D754F1">
        <w:rPr>
          <w:rFonts w:eastAsia="Calibri"/>
          <w:b/>
          <w:bCs/>
          <w:sz w:val="16"/>
          <w:szCs w:val="16"/>
          <w:lang w:eastAsia="pl-PL"/>
        </w:rPr>
        <w:t>1</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tytułem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napisanej przez</w:t>
      </w:r>
      <w:r w:rsidRPr="00D754F1">
        <w:rPr>
          <w:rFonts w:eastAsia="Calibri"/>
          <w:lang w:eastAsia="pl-PL"/>
        </w:rPr>
        <w:t>: ..........................................................</w:t>
      </w:r>
      <w:r w:rsidRPr="00D754F1">
        <w:rPr>
          <w:rFonts w:eastAsia="Calibri"/>
          <w:b/>
          <w:bCs/>
          <w:lang w:eastAsia="pl-PL"/>
        </w:rPr>
        <w:t xml:space="preserve">nr albumu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r w:rsidRPr="00D754F1">
        <w:rPr>
          <w:rFonts w:eastAsia="Calibri"/>
          <w:b/>
          <w:bCs/>
          <w:lang w:eastAsia="pl-PL"/>
        </w:rPr>
        <w:t xml:space="preserve">pod kierunkiem </w:t>
      </w:r>
      <w:r w:rsidRPr="00D754F1">
        <w:rPr>
          <w:rFonts w:eastAsia="Calibri"/>
          <w:lang w:eastAsia="pl-PL"/>
        </w:rPr>
        <w:t>.........................................................................................................................</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Świadom odpowiedzialności prawnej oświadczam, że niniejsza praca dyplomowa została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napisana przeze mnie samodzielnie i nie zawiera treści uzyskanych w sposób niezgodny</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 obowiązującymi przepisami.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również, że przedstawiona praca dyplomowa nie była wcześniej przedmiotem</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procedur związanych z uzyskaniem tytułu zawodowego w wyższej uczelni.</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Oświadczam ponadto, że niniejsza wersja pracy dyplomowej jest identyczna z załączoną wersj</w:t>
      </w:r>
      <w:r>
        <w:rPr>
          <w:rFonts w:eastAsia="Calibri"/>
          <w:lang w:eastAsia="pl-PL"/>
        </w:rPr>
        <w:t xml:space="preserve">ą </w:t>
      </w:r>
      <w:r w:rsidRPr="00D754F1">
        <w:rPr>
          <w:rFonts w:eastAsia="Calibri"/>
          <w:lang w:eastAsia="pl-PL"/>
        </w:rPr>
        <w:t>elektroniczną.</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zgodę na poddanie pracy dyplomowej kontroli, w tym za pomocą programu</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 xml:space="preserve">wychwytującego znamiona pracy niesamodzielnej, zwanego dalej </w:t>
      </w:r>
      <w:proofErr w:type="gramStart"/>
      <w:r w:rsidRPr="00D754F1">
        <w:rPr>
          <w:rFonts w:eastAsia="Calibri"/>
          <w:lang w:eastAsia="pl-PL"/>
        </w:rPr>
        <w:t>programem,</w:t>
      </w:r>
      <w:proofErr w:type="gramEnd"/>
      <w:r w:rsidRPr="00D754F1">
        <w:rPr>
          <w:rFonts w:eastAsia="Calibri"/>
          <w:lang w:eastAsia="pl-PL"/>
        </w:rPr>
        <w:t xml:space="preserve"> oraz na</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umieszczenie tekstu pracy dyplomowej w bazie porównawczej programu, w celu chronienia go przed nieuprawnionym wykorzystaniem, a także przekazanie pracy do Ogólnopolskiego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Repozytorium Prac Dyplomowych.</w:t>
      </w:r>
    </w:p>
    <w:p w:rsidR="00D754F1" w:rsidRPr="00D754F1" w:rsidRDefault="00D754F1" w:rsidP="00D754F1">
      <w:pPr>
        <w:autoSpaceDE w:val="0"/>
        <w:autoSpaceDN w:val="0"/>
        <w:adjustRightInd w:val="0"/>
        <w:rPr>
          <w:rFonts w:eastAsia="Calibri"/>
          <w:lang w:eastAsia="pl-PL"/>
        </w:rPr>
      </w:pPr>
    </w:p>
    <w:p w:rsidR="00D754F1" w:rsidRPr="00D754F1" w:rsidRDefault="00D754F1" w:rsidP="00D754F1">
      <w:pPr>
        <w:autoSpaceDE w:val="0"/>
        <w:autoSpaceDN w:val="0"/>
        <w:adjustRightInd w:val="0"/>
        <w:rPr>
          <w:rFonts w:eastAsia="Calibri"/>
          <w:lang w:eastAsia="pl-PL"/>
        </w:rPr>
      </w:pPr>
      <w:r w:rsidRPr="00D754F1">
        <w:rPr>
          <w:rFonts w:eastAsia="Calibri"/>
          <w:lang w:eastAsia="pl-PL"/>
        </w:rPr>
        <w:t>Wyrażam także zgodę na przetwarzanie przez Szkołę Główną Handlową w Warszawie moich</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danych osobowych umieszczonych w pracy dyplomowej w zakresie niezbę</w:t>
      </w:r>
      <w:r>
        <w:rPr>
          <w:rFonts w:eastAsia="Calibri"/>
          <w:lang w:eastAsia="pl-PL"/>
        </w:rPr>
        <w:t xml:space="preserve">dnym do jej </w:t>
      </w:r>
      <w:r w:rsidRPr="00D754F1">
        <w:rPr>
          <w:rFonts w:eastAsia="Calibri"/>
          <w:lang w:eastAsia="pl-PL"/>
        </w:rPr>
        <w:t>kontroli</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t>za pomocą programu oraz w zakresie niezbędnym do jej archiwizacji i nieodpłatnego</w:t>
      </w:r>
    </w:p>
    <w:p w:rsidR="00D754F1" w:rsidRPr="00D754F1" w:rsidRDefault="00D754F1" w:rsidP="00D754F1">
      <w:pPr>
        <w:autoSpaceDE w:val="0"/>
        <w:autoSpaceDN w:val="0"/>
        <w:adjustRightInd w:val="0"/>
        <w:rPr>
          <w:rFonts w:eastAsia="Calibri"/>
          <w:lang w:eastAsia="pl-PL"/>
        </w:rPr>
      </w:pPr>
      <w:r w:rsidRPr="00D754F1">
        <w:rPr>
          <w:rFonts w:eastAsia="Calibri"/>
          <w:lang w:eastAsia="pl-PL"/>
        </w:rPr>
        <w:lastRenderedPageBreak/>
        <w:t>udostępniania na zasadach określonych w zarządzeniu.</w:t>
      </w: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p>
    <w:p w:rsidR="00D754F1" w:rsidRDefault="00D754F1" w:rsidP="00D754F1">
      <w:pPr>
        <w:autoSpaceDE w:val="0"/>
        <w:autoSpaceDN w:val="0"/>
        <w:adjustRightInd w:val="0"/>
        <w:rPr>
          <w:rFonts w:eastAsia="Calibri"/>
          <w:lang w:eastAsia="pl-PL"/>
        </w:rPr>
      </w:pPr>
      <w:r>
        <w:rPr>
          <w:rFonts w:eastAsia="Calibri"/>
          <w:lang w:eastAsia="pl-PL"/>
        </w:rPr>
        <w:t>…………………………………….                                        …………………………………..</w:t>
      </w:r>
    </w:p>
    <w:p w:rsidR="00D754F1" w:rsidRDefault="00D754F1" w:rsidP="00D754F1">
      <w:pPr>
        <w:autoSpaceDE w:val="0"/>
        <w:autoSpaceDN w:val="0"/>
        <w:adjustRightInd w:val="0"/>
        <w:rPr>
          <w:rFonts w:eastAsia="Calibri"/>
          <w:sz w:val="20"/>
          <w:szCs w:val="20"/>
          <w:lang w:eastAsia="pl-PL"/>
        </w:rPr>
      </w:pPr>
      <w:r>
        <w:rPr>
          <w:rFonts w:eastAsia="Calibri"/>
          <w:sz w:val="20"/>
          <w:szCs w:val="20"/>
          <w:lang w:eastAsia="pl-PL"/>
        </w:rPr>
        <w:t xml:space="preserve">                         (</w:t>
      </w:r>
      <w:proofErr w:type="gramStart"/>
      <w:r>
        <w:rPr>
          <w:rFonts w:eastAsia="Calibri"/>
          <w:sz w:val="20"/>
          <w:szCs w:val="20"/>
          <w:lang w:eastAsia="pl-PL"/>
        </w:rPr>
        <w:t xml:space="preserve">data)   </w:t>
      </w:r>
      <w:proofErr w:type="gramEnd"/>
      <w:r>
        <w:rPr>
          <w:rFonts w:eastAsia="Calibri"/>
          <w:sz w:val="20"/>
          <w:szCs w:val="20"/>
          <w:lang w:eastAsia="pl-PL"/>
        </w:rPr>
        <w:t xml:space="preserve">                                                                                                       (podpis autora)</w:t>
      </w: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Default="00D754F1" w:rsidP="00D754F1">
      <w:pPr>
        <w:rPr>
          <w:rFonts w:eastAsia="Calibri"/>
          <w:sz w:val="13"/>
          <w:szCs w:val="13"/>
          <w:lang w:eastAsia="pl-PL"/>
        </w:rPr>
      </w:pPr>
    </w:p>
    <w:p w:rsidR="00D754F1" w:rsidRPr="00BD127B" w:rsidRDefault="00D754F1" w:rsidP="00D754F1">
      <w:r>
        <w:rPr>
          <w:rFonts w:eastAsia="Calibri"/>
          <w:sz w:val="13"/>
          <w:szCs w:val="13"/>
          <w:lang w:eastAsia="pl-PL"/>
        </w:rPr>
        <w:t xml:space="preserve">1 </w:t>
      </w:r>
      <w:r w:rsidRPr="00D754F1">
        <w:rPr>
          <w:rFonts w:eastAsia="Calibri"/>
          <w:sz w:val="20"/>
          <w:szCs w:val="20"/>
          <w:lang w:eastAsia="pl-PL"/>
        </w:rPr>
        <w:t>Zastosować właściwe</w:t>
      </w:r>
    </w:p>
    <w:sectPr w:rsidR="00D754F1" w:rsidRPr="00BD127B" w:rsidSect="00942487">
      <w:headerReference w:type="even" r:id="rId24"/>
      <w:headerReference w:type="default" r:id="rId25"/>
      <w:footerReference w:type="default" r:id="rId26"/>
      <w:headerReference w:type="first" r:id="rId2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339" w:rsidRDefault="00E04339" w:rsidP="00B4671D">
      <w:r>
        <w:separator/>
      </w:r>
    </w:p>
  </w:endnote>
  <w:endnote w:type="continuationSeparator" w:id="0">
    <w:p w:rsidR="00E04339" w:rsidRDefault="00E04339" w:rsidP="00B4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A00002EF" w:usb1="4000207B" w:usb2="00000000" w:usb3="00000000" w:csb0="0000019F" w:csb1="00000000"/>
  </w:font>
  <w:font w:name="Cambria Math">
    <w:panose1 w:val="00000000000000000000"/>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8E" w:rsidRDefault="00730B8E">
    <w:pPr>
      <w:pStyle w:val="Footer"/>
      <w:jc w:val="right"/>
    </w:pPr>
    <w:r>
      <w:fldChar w:fldCharType="begin"/>
    </w:r>
    <w:r>
      <w:instrText>PAGE   \* MERGEFORMAT</w:instrText>
    </w:r>
    <w:r>
      <w:fldChar w:fldCharType="separate"/>
    </w:r>
    <w:r>
      <w:rPr>
        <w:noProof/>
      </w:rPr>
      <w:t>9</w:t>
    </w:r>
    <w:r>
      <w:fldChar w:fldCharType="end"/>
    </w:r>
  </w:p>
  <w:p w:rsidR="00730B8E" w:rsidRDefault="0073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339" w:rsidRDefault="00E04339" w:rsidP="00B4671D">
      <w:r>
        <w:separator/>
      </w:r>
    </w:p>
  </w:footnote>
  <w:footnote w:type="continuationSeparator" w:id="0">
    <w:p w:rsidR="00E04339" w:rsidRDefault="00E04339" w:rsidP="00B4671D">
      <w:r>
        <w:continuationSeparator/>
      </w:r>
    </w:p>
  </w:footnote>
  <w:footnote w:id="1">
    <w:p w:rsidR="00730B8E" w:rsidRPr="00BD127B" w:rsidRDefault="00730B8E">
      <w:pPr>
        <w:pStyle w:val="FootnoteText"/>
      </w:pPr>
      <w:r>
        <w:rPr>
          <w:rStyle w:val="FootnoteReference"/>
        </w:rPr>
        <w:footnoteRef/>
      </w:r>
      <w:r>
        <w:t xml:space="preserve"> J. Kowalski, </w:t>
      </w:r>
      <w:r>
        <w:rPr>
          <w:i/>
        </w:rPr>
        <w:t>Tytuł publikacji</w:t>
      </w:r>
      <w:r>
        <w:t>, Wydawnictwo, Miejsce i rok wydania, 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8E" w:rsidRDefault="00730B8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8E" w:rsidRDefault="00730B8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0B8E" w:rsidRDefault="00730B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6E23"/>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CB051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085DA5"/>
    <w:multiLevelType w:val="hybridMultilevel"/>
    <w:tmpl w:val="8B7C7616"/>
    <w:lvl w:ilvl="0" w:tplc="0415000F">
      <w:start w:val="1"/>
      <w:numFmt w:val="decimal"/>
      <w:lvlText w:val="%1."/>
      <w:lvlJc w:val="left"/>
      <w:pPr>
        <w:ind w:left="1068" w:hanging="360"/>
      </w:pPr>
    </w:lvl>
    <w:lvl w:ilvl="1" w:tplc="04150019">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3" w15:restartNumberingAfterBreak="0">
    <w:nsid w:val="0E0E5852"/>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10221A82"/>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E352B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3085AC1"/>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A3914B6"/>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DD45F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1427E1A"/>
    <w:multiLevelType w:val="hybridMultilevel"/>
    <w:tmpl w:val="1410096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59608DF"/>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7B0D10"/>
    <w:multiLevelType w:val="hybridMultilevel"/>
    <w:tmpl w:val="00A62B0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4039025A"/>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15:restartNumberingAfterBreak="0">
    <w:nsid w:val="435B43BD"/>
    <w:multiLevelType w:val="hybridMultilevel"/>
    <w:tmpl w:val="3C62C66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4E136E0"/>
    <w:multiLevelType w:val="hybridMultilevel"/>
    <w:tmpl w:val="EE747568"/>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4B02054"/>
    <w:multiLevelType w:val="multilevel"/>
    <w:tmpl w:val="B3D0B05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05073D"/>
    <w:multiLevelType w:val="hybridMultilevel"/>
    <w:tmpl w:val="A9280AF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BE3626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1F571C"/>
    <w:multiLevelType w:val="hybridMultilevel"/>
    <w:tmpl w:val="475A9E7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21B6F61"/>
    <w:multiLevelType w:val="hybridMultilevel"/>
    <w:tmpl w:val="3A1466E8"/>
    <w:lvl w:ilvl="0" w:tplc="0415000F">
      <w:start w:val="1"/>
      <w:numFmt w:val="decimal"/>
      <w:lvlText w:val="%1."/>
      <w:lvlJc w:val="left"/>
      <w:pPr>
        <w:ind w:left="1776" w:hanging="360"/>
      </w:pPr>
    </w:lvl>
    <w:lvl w:ilvl="1" w:tplc="04150019" w:tentative="1">
      <w:start w:val="1"/>
      <w:numFmt w:val="lowerLetter"/>
      <w:lvlText w:val="%2."/>
      <w:lvlJc w:val="left"/>
      <w:pPr>
        <w:ind w:left="2496" w:hanging="360"/>
      </w:pPr>
    </w:lvl>
    <w:lvl w:ilvl="2" w:tplc="0415001B" w:tentative="1">
      <w:start w:val="1"/>
      <w:numFmt w:val="lowerRoman"/>
      <w:lvlText w:val="%3."/>
      <w:lvlJc w:val="right"/>
      <w:pPr>
        <w:ind w:left="3216" w:hanging="180"/>
      </w:pPr>
    </w:lvl>
    <w:lvl w:ilvl="3" w:tplc="0415000F" w:tentative="1">
      <w:start w:val="1"/>
      <w:numFmt w:val="decimal"/>
      <w:lvlText w:val="%4."/>
      <w:lvlJc w:val="left"/>
      <w:pPr>
        <w:ind w:left="3936" w:hanging="360"/>
      </w:pPr>
    </w:lvl>
    <w:lvl w:ilvl="4" w:tplc="04150019" w:tentative="1">
      <w:start w:val="1"/>
      <w:numFmt w:val="lowerLetter"/>
      <w:lvlText w:val="%5."/>
      <w:lvlJc w:val="left"/>
      <w:pPr>
        <w:ind w:left="4656" w:hanging="360"/>
      </w:pPr>
    </w:lvl>
    <w:lvl w:ilvl="5" w:tplc="0415001B" w:tentative="1">
      <w:start w:val="1"/>
      <w:numFmt w:val="lowerRoman"/>
      <w:lvlText w:val="%6."/>
      <w:lvlJc w:val="right"/>
      <w:pPr>
        <w:ind w:left="5376" w:hanging="180"/>
      </w:pPr>
    </w:lvl>
    <w:lvl w:ilvl="6" w:tplc="0415000F" w:tentative="1">
      <w:start w:val="1"/>
      <w:numFmt w:val="decimal"/>
      <w:lvlText w:val="%7."/>
      <w:lvlJc w:val="left"/>
      <w:pPr>
        <w:ind w:left="6096" w:hanging="360"/>
      </w:pPr>
    </w:lvl>
    <w:lvl w:ilvl="7" w:tplc="04150019" w:tentative="1">
      <w:start w:val="1"/>
      <w:numFmt w:val="lowerLetter"/>
      <w:lvlText w:val="%8."/>
      <w:lvlJc w:val="left"/>
      <w:pPr>
        <w:ind w:left="6816" w:hanging="360"/>
      </w:pPr>
    </w:lvl>
    <w:lvl w:ilvl="8" w:tplc="0415001B" w:tentative="1">
      <w:start w:val="1"/>
      <w:numFmt w:val="lowerRoman"/>
      <w:lvlText w:val="%9."/>
      <w:lvlJc w:val="right"/>
      <w:pPr>
        <w:ind w:left="7536" w:hanging="180"/>
      </w:pPr>
    </w:lvl>
  </w:abstractNum>
  <w:abstractNum w:abstractNumId="20" w15:restartNumberingAfterBreak="0">
    <w:nsid w:val="64CA62C0"/>
    <w:multiLevelType w:val="hybridMultilevel"/>
    <w:tmpl w:val="68B2EC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64D21DDD"/>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5C4D00"/>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BD47BD1"/>
    <w:multiLevelType w:val="multilevel"/>
    <w:tmpl w:val="FF00374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4" w15:restartNumberingAfterBreak="0">
    <w:nsid w:val="72BE4004"/>
    <w:multiLevelType w:val="multilevel"/>
    <w:tmpl w:val="FF0037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3EB4FBF"/>
    <w:multiLevelType w:val="multilevel"/>
    <w:tmpl w:val="0D9EB3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527225D"/>
    <w:multiLevelType w:val="multilevel"/>
    <w:tmpl w:val="B3D0B050"/>
    <w:lvl w:ilvl="0">
      <w:start w:val="1"/>
      <w:numFmt w:val="decimal"/>
      <w:lvlText w:val="%1."/>
      <w:lvlJc w:val="left"/>
      <w:pPr>
        <w:ind w:left="720" w:hanging="360"/>
      </w:pPr>
    </w:lvl>
    <w:lvl w:ilvl="1">
      <w:start w:val="1"/>
      <w:numFmt w:val="decimal"/>
      <w:lvlText w:val="%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7" w15:restartNumberingAfterBreak="0">
    <w:nsid w:val="7D283C09"/>
    <w:multiLevelType w:val="hybridMultilevel"/>
    <w:tmpl w:val="D2B4DE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5"/>
  </w:num>
  <w:num w:numId="2">
    <w:abstractNumId w:val="13"/>
  </w:num>
  <w:num w:numId="3">
    <w:abstractNumId w:val="18"/>
  </w:num>
  <w:num w:numId="4">
    <w:abstractNumId w:val="21"/>
  </w:num>
  <w:num w:numId="5">
    <w:abstractNumId w:val="4"/>
  </w:num>
  <w:num w:numId="6">
    <w:abstractNumId w:val="10"/>
  </w:num>
  <w:num w:numId="7">
    <w:abstractNumId w:val="12"/>
  </w:num>
  <w:num w:numId="8">
    <w:abstractNumId w:val="3"/>
  </w:num>
  <w:num w:numId="9">
    <w:abstractNumId w:val="8"/>
  </w:num>
  <w:num w:numId="10">
    <w:abstractNumId w:val="23"/>
  </w:num>
  <w:num w:numId="11">
    <w:abstractNumId w:val="17"/>
  </w:num>
  <w:num w:numId="12">
    <w:abstractNumId w:val="0"/>
  </w:num>
  <w:num w:numId="13">
    <w:abstractNumId w:val="24"/>
  </w:num>
  <w:num w:numId="14">
    <w:abstractNumId w:val="19"/>
  </w:num>
  <w:num w:numId="15">
    <w:abstractNumId w:val="1"/>
  </w:num>
  <w:num w:numId="16">
    <w:abstractNumId w:val="2"/>
  </w:num>
  <w:num w:numId="17">
    <w:abstractNumId w:val="16"/>
  </w:num>
  <w:num w:numId="18">
    <w:abstractNumId w:val="20"/>
  </w:num>
  <w:num w:numId="19">
    <w:abstractNumId w:val="11"/>
  </w:num>
  <w:num w:numId="20">
    <w:abstractNumId w:val="6"/>
  </w:num>
  <w:num w:numId="21">
    <w:abstractNumId w:val="5"/>
  </w:num>
  <w:num w:numId="22">
    <w:abstractNumId w:val="22"/>
  </w:num>
  <w:num w:numId="23">
    <w:abstractNumId w:val="7"/>
  </w:num>
  <w:num w:numId="24">
    <w:abstractNumId w:val="15"/>
  </w:num>
  <w:num w:numId="25">
    <w:abstractNumId w:val="26"/>
  </w:num>
  <w:num w:numId="26">
    <w:abstractNumId w:val="14"/>
  </w:num>
  <w:num w:numId="27">
    <w:abstractNumId w:val="27"/>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D4B"/>
    <w:rsid w:val="00001B10"/>
    <w:rsid w:val="00011DCF"/>
    <w:rsid w:val="000668FA"/>
    <w:rsid w:val="000829E0"/>
    <w:rsid w:val="000C5027"/>
    <w:rsid w:val="000D4EE7"/>
    <w:rsid w:val="001147C6"/>
    <w:rsid w:val="00156C24"/>
    <w:rsid w:val="0017061C"/>
    <w:rsid w:val="001C73BC"/>
    <w:rsid w:val="001D7D5C"/>
    <w:rsid w:val="001E0D3E"/>
    <w:rsid w:val="001F417E"/>
    <w:rsid w:val="0022496C"/>
    <w:rsid w:val="002402BC"/>
    <w:rsid w:val="002944C7"/>
    <w:rsid w:val="003454BA"/>
    <w:rsid w:val="003C685C"/>
    <w:rsid w:val="003E385A"/>
    <w:rsid w:val="0043064E"/>
    <w:rsid w:val="004861BD"/>
    <w:rsid w:val="004A014D"/>
    <w:rsid w:val="004E3C27"/>
    <w:rsid w:val="004E5C25"/>
    <w:rsid w:val="00505483"/>
    <w:rsid w:val="00505C01"/>
    <w:rsid w:val="005069A9"/>
    <w:rsid w:val="00520C33"/>
    <w:rsid w:val="005331C0"/>
    <w:rsid w:val="00591520"/>
    <w:rsid w:val="005A5225"/>
    <w:rsid w:val="005F0CDC"/>
    <w:rsid w:val="005F5556"/>
    <w:rsid w:val="006B64E5"/>
    <w:rsid w:val="006E4D7F"/>
    <w:rsid w:val="00722F88"/>
    <w:rsid w:val="00730B8E"/>
    <w:rsid w:val="007C5599"/>
    <w:rsid w:val="007F3349"/>
    <w:rsid w:val="0081392F"/>
    <w:rsid w:val="0081533B"/>
    <w:rsid w:val="00816B49"/>
    <w:rsid w:val="008B2A68"/>
    <w:rsid w:val="008B4D4B"/>
    <w:rsid w:val="008D4DF8"/>
    <w:rsid w:val="008F326F"/>
    <w:rsid w:val="0093338E"/>
    <w:rsid w:val="00942487"/>
    <w:rsid w:val="0099698D"/>
    <w:rsid w:val="00A070DB"/>
    <w:rsid w:val="00A170D2"/>
    <w:rsid w:val="00A9190E"/>
    <w:rsid w:val="00A92835"/>
    <w:rsid w:val="00AE664F"/>
    <w:rsid w:val="00B4671D"/>
    <w:rsid w:val="00B552D0"/>
    <w:rsid w:val="00B74A2F"/>
    <w:rsid w:val="00B77442"/>
    <w:rsid w:val="00BD127B"/>
    <w:rsid w:val="00BF097B"/>
    <w:rsid w:val="00BF3880"/>
    <w:rsid w:val="00C70D91"/>
    <w:rsid w:val="00D0625A"/>
    <w:rsid w:val="00D16D15"/>
    <w:rsid w:val="00D24317"/>
    <w:rsid w:val="00D31D3C"/>
    <w:rsid w:val="00D754F1"/>
    <w:rsid w:val="00DE020A"/>
    <w:rsid w:val="00DF593A"/>
    <w:rsid w:val="00E04339"/>
    <w:rsid w:val="00E87D70"/>
    <w:rsid w:val="00ED4669"/>
    <w:rsid w:val="00EE0E8D"/>
    <w:rsid w:val="00EE3046"/>
    <w:rsid w:val="00EF0C2E"/>
    <w:rsid w:val="00F72480"/>
    <w:rsid w:val="00F83CDB"/>
    <w:rsid w:val="00FA50A7"/>
    <w:rsid w:val="00FB749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9380EF"/>
  <w15:chartTrackingRefBased/>
  <w15:docId w15:val="{7B794053-ABC1-4B67-B742-D312EB39B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pl-PL" w:eastAsia="pl-P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68FA"/>
    <w:pPr>
      <w:spacing w:line="360" w:lineRule="auto"/>
    </w:pPr>
    <w:rPr>
      <w:rFonts w:ascii="Times New Roman" w:eastAsia="Times New Roman" w:hAnsi="Times New Roman"/>
      <w:sz w:val="24"/>
      <w:szCs w:val="24"/>
      <w:lang w:eastAsia="en-US"/>
    </w:rPr>
  </w:style>
  <w:style w:type="paragraph" w:styleId="Heading1">
    <w:name w:val="heading 1"/>
    <w:basedOn w:val="Normal"/>
    <w:next w:val="Normal"/>
    <w:link w:val="Heading1Char"/>
    <w:uiPriority w:val="9"/>
    <w:qFormat/>
    <w:rsid w:val="001147C6"/>
    <w:pPr>
      <w:keepNext/>
      <w:outlineLvl w:val="0"/>
    </w:pPr>
    <w:rPr>
      <w:b/>
      <w:bCs/>
      <w:kern w:val="32"/>
      <w:szCs w:val="32"/>
    </w:rPr>
  </w:style>
  <w:style w:type="paragraph" w:styleId="Heading2">
    <w:name w:val="heading 2"/>
    <w:basedOn w:val="Normal"/>
    <w:next w:val="Normal"/>
    <w:link w:val="Heading2Char"/>
    <w:uiPriority w:val="9"/>
    <w:unhideWhenUsed/>
    <w:qFormat/>
    <w:rsid w:val="001D7D5C"/>
    <w:pPr>
      <w:keepNext/>
      <w:outlineLvl w:val="1"/>
    </w:pPr>
    <w:rPr>
      <w:b/>
      <w:bCs/>
      <w:iCs/>
      <w:szCs w:val="28"/>
    </w:rPr>
  </w:style>
  <w:style w:type="paragraph" w:styleId="Heading3">
    <w:name w:val="heading 3"/>
    <w:basedOn w:val="Normal"/>
    <w:next w:val="Normal"/>
    <w:link w:val="Heading3Char"/>
    <w:uiPriority w:val="9"/>
    <w:unhideWhenUsed/>
    <w:qFormat/>
    <w:rsid w:val="001D7D5C"/>
    <w:pPr>
      <w:keepNext/>
      <w:outlineLvl w:val="2"/>
    </w:pPr>
    <w:rPr>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D4B"/>
    <w:rPr>
      <w:rFonts w:ascii="Tahoma" w:hAnsi="Tahoma" w:cs="Tahoma"/>
      <w:sz w:val="16"/>
      <w:szCs w:val="16"/>
    </w:rPr>
  </w:style>
  <w:style w:type="character" w:customStyle="1" w:styleId="BalloonTextChar">
    <w:name w:val="Balloon Text Char"/>
    <w:link w:val="BalloonText"/>
    <w:uiPriority w:val="99"/>
    <w:semiHidden/>
    <w:rsid w:val="008B4D4B"/>
    <w:rPr>
      <w:rFonts w:ascii="Tahoma" w:eastAsia="Times New Roman" w:hAnsi="Tahoma" w:cs="Tahoma"/>
      <w:sz w:val="16"/>
      <w:szCs w:val="16"/>
    </w:rPr>
  </w:style>
  <w:style w:type="paragraph" w:styleId="Header">
    <w:name w:val="header"/>
    <w:basedOn w:val="Normal"/>
    <w:link w:val="HeaderChar"/>
    <w:uiPriority w:val="99"/>
    <w:unhideWhenUsed/>
    <w:rsid w:val="00B4671D"/>
    <w:pPr>
      <w:tabs>
        <w:tab w:val="center" w:pos="4536"/>
        <w:tab w:val="right" w:pos="9072"/>
      </w:tabs>
    </w:pPr>
  </w:style>
  <w:style w:type="character" w:customStyle="1" w:styleId="HeaderChar">
    <w:name w:val="Header Char"/>
    <w:link w:val="Header"/>
    <w:uiPriority w:val="99"/>
    <w:rsid w:val="00B4671D"/>
    <w:rPr>
      <w:rFonts w:ascii="Times New Roman" w:eastAsia="Times New Roman" w:hAnsi="Times New Roman"/>
      <w:sz w:val="24"/>
      <w:szCs w:val="24"/>
      <w:lang w:eastAsia="en-US"/>
    </w:rPr>
  </w:style>
  <w:style w:type="paragraph" w:styleId="Footer">
    <w:name w:val="footer"/>
    <w:basedOn w:val="Normal"/>
    <w:link w:val="FooterChar"/>
    <w:uiPriority w:val="99"/>
    <w:unhideWhenUsed/>
    <w:rsid w:val="00B4671D"/>
    <w:pPr>
      <w:tabs>
        <w:tab w:val="center" w:pos="4536"/>
        <w:tab w:val="right" w:pos="9072"/>
      </w:tabs>
    </w:pPr>
  </w:style>
  <w:style w:type="character" w:customStyle="1" w:styleId="FooterChar">
    <w:name w:val="Footer Char"/>
    <w:link w:val="Footer"/>
    <w:uiPriority w:val="99"/>
    <w:rsid w:val="00B4671D"/>
    <w:rPr>
      <w:rFonts w:ascii="Times New Roman" w:eastAsia="Times New Roman" w:hAnsi="Times New Roman"/>
      <w:sz w:val="24"/>
      <w:szCs w:val="24"/>
      <w:lang w:eastAsia="en-US"/>
    </w:rPr>
  </w:style>
  <w:style w:type="paragraph" w:styleId="FootnoteText">
    <w:name w:val="footnote text"/>
    <w:basedOn w:val="Normal"/>
    <w:link w:val="FootnoteTextChar"/>
    <w:uiPriority w:val="99"/>
    <w:semiHidden/>
    <w:unhideWhenUsed/>
    <w:rsid w:val="00BD127B"/>
    <w:rPr>
      <w:sz w:val="20"/>
      <w:szCs w:val="20"/>
    </w:rPr>
  </w:style>
  <w:style w:type="character" w:customStyle="1" w:styleId="FootnoteTextChar">
    <w:name w:val="Footnote Text Char"/>
    <w:link w:val="FootnoteText"/>
    <w:uiPriority w:val="99"/>
    <w:semiHidden/>
    <w:rsid w:val="00BD127B"/>
    <w:rPr>
      <w:rFonts w:ascii="Times New Roman" w:eastAsia="Times New Roman" w:hAnsi="Times New Roman"/>
      <w:lang w:eastAsia="en-US"/>
    </w:rPr>
  </w:style>
  <w:style w:type="character" w:styleId="FootnoteReference">
    <w:name w:val="footnote reference"/>
    <w:uiPriority w:val="99"/>
    <w:semiHidden/>
    <w:unhideWhenUsed/>
    <w:rsid w:val="00BD127B"/>
    <w:rPr>
      <w:vertAlign w:val="superscript"/>
    </w:rPr>
  </w:style>
  <w:style w:type="character" w:customStyle="1" w:styleId="Heading1Char">
    <w:name w:val="Heading 1 Char"/>
    <w:link w:val="Heading1"/>
    <w:uiPriority w:val="9"/>
    <w:rsid w:val="001147C6"/>
    <w:rPr>
      <w:rFonts w:ascii="Times New Roman" w:eastAsia="Times New Roman" w:hAnsi="Times New Roman" w:cs="Times New Roman"/>
      <w:b/>
      <w:bCs/>
      <w:kern w:val="32"/>
      <w:sz w:val="24"/>
      <w:szCs w:val="32"/>
      <w:lang w:eastAsia="en-US"/>
    </w:rPr>
  </w:style>
  <w:style w:type="character" w:customStyle="1" w:styleId="Heading2Char">
    <w:name w:val="Heading 2 Char"/>
    <w:link w:val="Heading2"/>
    <w:uiPriority w:val="9"/>
    <w:rsid w:val="001D7D5C"/>
    <w:rPr>
      <w:rFonts w:ascii="Times New Roman" w:eastAsia="Times New Roman" w:hAnsi="Times New Roman"/>
      <w:b/>
      <w:bCs/>
      <w:iCs/>
      <w:sz w:val="24"/>
      <w:szCs w:val="28"/>
      <w:lang w:eastAsia="en-US"/>
    </w:rPr>
  </w:style>
  <w:style w:type="paragraph" w:styleId="TOCHeading">
    <w:name w:val="TOC Heading"/>
    <w:basedOn w:val="Heading1"/>
    <w:next w:val="Normal"/>
    <w:uiPriority w:val="39"/>
    <w:unhideWhenUsed/>
    <w:qFormat/>
    <w:rsid w:val="001147C6"/>
    <w:pPr>
      <w:keepLines/>
      <w:spacing w:before="240" w:line="259" w:lineRule="auto"/>
      <w:outlineLvl w:val="9"/>
    </w:pPr>
    <w:rPr>
      <w:rFonts w:ascii="Calibri Light" w:hAnsi="Calibri Light"/>
      <w:b w:val="0"/>
      <w:bCs w:val="0"/>
      <w:color w:val="2F5496"/>
      <w:kern w:val="0"/>
      <w:sz w:val="32"/>
      <w:lang w:val="en-US"/>
    </w:rPr>
  </w:style>
  <w:style w:type="paragraph" w:styleId="TOC1">
    <w:name w:val="toc 1"/>
    <w:basedOn w:val="Normal"/>
    <w:next w:val="Normal"/>
    <w:autoRedefine/>
    <w:uiPriority w:val="39"/>
    <w:unhideWhenUsed/>
    <w:rsid w:val="006E4D7F"/>
    <w:pPr>
      <w:tabs>
        <w:tab w:val="left" w:pos="480"/>
        <w:tab w:val="right" w:leader="dot" w:pos="9062"/>
      </w:tabs>
    </w:pPr>
  </w:style>
  <w:style w:type="paragraph" w:styleId="TOC2">
    <w:name w:val="toc 2"/>
    <w:basedOn w:val="Normal"/>
    <w:next w:val="Normal"/>
    <w:autoRedefine/>
    <w:uiPriority w:val="39"/>
    <w:unhideWhenUsed/>
    <w:rsid w:val="001147C6"/>
    <w:pPr>
      <w:ind w:left="240"/>
    </w:pPr>
  </w:style>
  <w:style w:type="character" w:styleId="Hyperlink">
    <w:name w:val="Hyperlink"/>
    <w:uiPriority w:val="99"/>
    <w:unhideWhenUsed/>
    <w:rsid w:val="001147C6"/>
    <w:rPr>
      <w:color w:val="0563C1"/>
      <w:u w:val="single"/>
    </w:rPr>
  </w:style>
  <w:style w:type="character" w:customStyle="1" w:styleId="Heading3Char">
    <w:name w:val="Heading 3 Char"/>
    <w:link w:val="Heading3"/>
    <w:uiPriority w:val="9"/>
    <w:rsid w:val="001D7D5C"/>
    <w:rPr>
      <w:rFonts w:ascii="Times New Roman" w:eastAsia="Times New Roman" w:hAnsi="Times New Roman" w:cs="Times New Roman"/>
      <w:bCs/>
      <w:sz w:val="24"/>
      <w:szCs w:val="26"/>
      <w:lang w:eastAsia="en-US"/>
    </w:rPr>
  </w:style>
  <w:style w:type="paragraph" w:styleId="TOC3">
    <w:name w:val="toc 3"/>
    <w:basedOn w:val="Normal"/>
    <w:next w:val="Normal"/>
    <w:autoRedefine/>
    <w:uiPriority w:val="39"/>
    <w:unhideWhenUsed/>
    <w:rsid w:val="001D7D5C"/>
    <w:pPr>
      <w:ind w:left="480"/>
    </w:pPr>
  </w:style>
  <w:style w:type="character" w:styleId="UnresolvedMention">
    <w:name w:val="Unresolved Mention"/>
    <w:uiPriority w:val="99"/>
    <w:semiHidden/>
    <w:unhideWhenUsed/>
    <w:rsid w:val="00D31D3C"/>
    <w:rPr>
      <w:color w:val="605E5C"/>
      <w:shd w:val="clear" w:color="auto" w:fill="E1DFDD"/>
    </w:rPr>
  </w:style>
  <w:style w:type="character" w:styleId="PlaceholderText">
    <w:name w:val="Placeholder Text"/>
    <w:basedOn w:val="DefaultParagraphFont"/>
    <w:uiPriority w:val="99"/>
    <w:semiHidden/>
    <w:rsid w:val="00DE020A"/>
    <w:rPr>
      <w:color w:val="808080"/>
    </w:rPr>
  </w:style>
  <w:style w:type="paragraph" w:styleId="Caption">
    <w:name w:val="caption"/>
    <w:basedOn w:val="Normal"/>
    <w:next w:val="Normal"/>
    <w:uiPriority w:val="35"/>
    <w:unhideWhenUsed/>
    <w:qFormat/>
    <w:rsid w:val="0043064E"/>
    <w:pPr>
      <w:spacing w:after="200" w:line="240" w:lineRule="auto"/>
    </w:pPr>
    <w:rPr>
      <w:i/>
      <w:iCs/>
      <w:color w:val="44546A" w:themeColor="text2"/>
      <w:sz w:val="18"/>
      <w:szCs w:val="18"/>
    </w:rPr>
  </w:style>
  <w:style w:type="paragraph" w:styleId="ListParagraph">
    <w:name w:val="List Paragraph"/>
    <w:basedOn w:val="Normal"/>
    <w:uiPriority w:val="34"/>
    <w:qFormat/>
    <w:rsid w:val="00816B49"/>
    <w:pPr>
      <w:ind w:left="720"/>
      <w:contextualSpacing/>
    </w:pPr>
  </w:style>
  <w:style w:type="paragraph" w:styleId="TableofFigures">
    <w:name w:val="table of figures"/>
    <w:basedOn w:val="Normal"/>
    <w:next w:val="Normal"/>
    <w:uiPriority w:val="99"/>
    <w:unhideWhenUsed/>
    <w:rsid w:val="007C5599"/>
  </w:style>
  <w:style w:type="table" w:styleId="TableGrid">
    <w:name w:val="Table Grid"/>
    <w:basedOn w:val="TableNormal"/>
    <w:uiPriority w:val="59"/>
    <w:rsid w:val="000D4E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130801">
      <w:bodyDiv w:val="1"/>
      <w:marLeft w:val="0"/>
      <w:marRight w:val="0"/>
      <w:marTop w:val="0"/>
      <w:marBottom w:val="0"/>
      <w:divBdr>
        <w:top w:val="none" w:sz="0" w:space="0" w:color="auto"/>
        <w:left w:val="none" w:sz="0" w:space="0" w:color="auto"/>
        <w:bottom w:val="none" w:sz="0" w:space="0" w:color="auto"/>
        <w:right w:val="none" w:sz="0" w:space="0" w:color="auto"/>
      </w:divBdr>
      <w:divsChild>
        <w:div w:id="28263167">
          <w:marLeft w:val="0"/>
          <w:marRight w:val="0"/>
          <w:marTop w:val="0"/>
          <w:marBottom w:val="0"/>
          <w:divBdr>
            <w:top w:val="none" w:sz="0" w:space="0" w:color="auto"/>
            <w:left w:val="none" w:sz="0" w:space="0" w:color="auto"/>
            <w:bottom w:val="none" w:sz="0" w:space="0" w:color="auto"/>
            <w:right w:val="none" w:sz="0" w:space="0" w:color="auto"/>
          </w:divBdr>
        </w:div>
        <w:div w:id="78867947">
          <w:marLeft w:val="0"/>
          <w:marRight w:val="0"/>
          <w:marTop w:val="0"/>
          <w:marBottom w:val="0"/>
          <w:divBdr>
            <w:top w:val="none" w:sz="0" w:space="0" w:color="auto"/>
            <w:left w:val="none" w:sz="0" w:space="0" w:color="auto"/>
            <w:bottom w:val="none" w:sz="0" w:space="0" w:color="auto"/>
            <w:right w:val="none" w:sz="0" w:space="0" w:color="auto"/>
          </w:divBdr>
        </w:div>
        <w:div w:id="90466853">
          <w:marLeft w:val="0"/>
          <w:marRight w:val="0"/>
          <w:marTop w:val="0"/>
          <w:marBottom w:val="0"/>
          <w:divBdr>
            <w:top w:val="none" w:sz="0" w:space="0" w:color="auto"/>
            <w:left w:val="none" w:sz="0" w:space="0" w:color="auto"/>
            <w:bottom w:val="none" w:sz="0" w:space="0" w:color="auto"/>
            <w:right w:val="none" w:sz="0" w:space="0" w:color="auto"/>
          </w:divBdr>
        </w:div>
        <w:div w:id="166136154">
          <w:marLeft w:val="0"/>
          <w:marRight w:val="0"/>
          <w:marTop w:val="0"/>
          <w:marBottom w:val="0"/>
          <w:divBdr>
            <w:top w:val="none" w:sz="0" w:space="0" w:color="auto"/>
            <w:left w:val="none" w:sz="0" w:space="0" w:color="auto"/>
            <w:bottom w:val="none" w:sz="0" w:space="0" w:color="auto"/>
            <w:right w:val="none" w:sz="0" w:space="0" w:color="auto"/>
          </w:divBdr>
        </w:div>
        <w:div w:id="239019700">
          <w:marLeft w:val="0"/>
          <w:marRight w:val="0"/>
          <w:marTop w:val="0"/>
          <w:marBottom w:val="0"/>
          <w:divBdr>
            <w:top w:val="none" w:sz="0" w:space="0" w:color="auto"/>
            <w:left w:val="none" w:sz="0" w:space="0" w:color="auto"/>
            <w:bottom w:val="none" w:sz="0" w:space="0" w:color="auto"/>
            <w:right w:val="none" w:sz="0" w:space="0" w:color="auto"/>
          </w:divBdr>
        </w:div>
        <w:div w:id="253440951">
          <w:marLeft w:val="0"/>
          <w:marRight w:val="0"/>
          <w:marTop w:val="0"/>
          <w:marBottom w:val="0"/>
          <w:divBdr>
            <w:top w:val="none" w:sz="0" w:space="0" w:color="auto"/>
            <w:left w:val="none" w:sz="0" w:space="0" w:color="auto"/>
            <w:bottom w:val="none" w:sz="0" w:space="0" w:color="auto"/>
            <w:right w:val="none" w:sz="0" w:space="0" w:color="auto"/>
          </w:divBdr>
        </w:div>
        <w:div w:id="382756306">
          <w:marLeft w:val="0"/>
          <w:marRight w:val="0"/>
          <w:marTop w:val="0"/>
          <w:marBottom w:val="0"/>
          <w:divBdr>
            <w:top w:val="none" w:sz="0" w:space="0" w:color="auto"/>
            <w:left w:val="none" w:sz="0" w:space="0" w:color="auto"/>
            <w:bottom w:val="none" w:sz="0" w:space="0" w:color="auto"/>
            <w:right w:val="none" w:sz="0" w:space="0" w:color="auto"/>
          </w:divBdr>
        </w:div>
        <w:div w:id="1129589336">
          <w:marLeft w:val="0"/>
          <w:marRight w:val="0"/>
          <w:marTop w:val="0"/>
          <w:marBottom w:val="0"/>
          <w:divBdr>
            <w:top w:val="none" w:sz="0" w:space="0" w:color="auto"/>
            <w:left w:val="none" w:sz="0" w:space="0" w:color="auto"/>
            <w:bottom w:val="none" w:sz="0" w:space="0" w:color="auto"/>
            <w:right w:val="none" w:sz="0" w:space="0" w:color="auto"/>
          </w:divBdr>
        </w:div>
        <w:div w:id="1362129738">
          <w:marLeft w:val="0"/>
          <w:marRight w:val="0"/>
          <w:marTop w:val="0"/>
          <w:marBottom w:val="0"/>
          <w:divBdr>
            <w:top w:val="none" w:sz="0" w:space="0" w:color="auto"/>
            <w:left w:val="none" w:sz="0" w:space="0" w:color="auto"/>
            <w:bottom w:val="none" w:sz="0" w:space="0" w:color="auto"/>
            <w:right w:val="none" w:sz="0" w:space="0" w:color="auto"/>
          </w:divBdr>
        </w:div>
        <w:div w:id="1479570719">
          <w:marLeft w:val="0"/>
          <w:marRight w:val="0"/>
          <w:marTop w:val="0"/>
          <w:marBottom w:val="0"/>
          <w:divBdr>
            <w:top w:val="none" w:sz="0" w:space="0" w:color="auto"/>
            <w:left w:val="none" w:sz="0" w:space="0" w:color="auto"/>
            <w:bottom w:val="none" w:sz="0" w:space="0" w:color="auto"/>
            <w:right w:val="none" w:sz="0" w:space="0" w:color="auto"/>
          </w:divBdr>
        </w:div>
        <w:div w:id="1499538350">
          <w:marLeft w:val="0"/>
          <w:marRight w:val="0"/>
          <w:marTop w:val="0"/>
          <w:marBottom w:val="0"/>
          <w:divBdr>
            <w:top w:val="none" w:sz="0" w:space="0" w:color="auto"/>
            <w:left w:val="none" w:sz="0" w:space="0" w:color="auto"/>
            <w:bottom w:val="none" w:sz="0" w:space="0" w:color="auto"/>
            <w:right w:val="none" w:sz="0" w:space="0" w:color="auto"/>
          </w:divBdr>
        </w:div>
        <w:div w:id="1514295529">
          <w:marLeft w:val="0"/>
          <w:marRight w:val="0"/>
          <w:marTop w:val="0"/>
          <w:marBottom w:val="0"/>
          <w:divBdr>
            <w:top w:val="none" w:sz="0" w:space="0" w:color="auto"/>
            <w:left w:val="none" w:sz="0" w:space="0" w:color="auto"/>
            <w:bottom w:val="none" w:sz="0" w:space="0" w:color="auto"/>
            <w:right w:val="none" w:sz="0" w:space="0" w:color="auto"/>
          </w:divBdr>
        </w:div>
        <w:div w:id="1534657216">
          <w:marLeft w:val="0"/>
          <w:marRight w:val="0"/>
          <w:marTop w:val="0"/>
          <w:marBottom w:val="0"/>
          <w:divBdr>
            <w:top w:val="none" w:sz="0" w:space="0" w:color="auto"/>
            <w:left w:val="none" w:sz="0" w:space="0" w:color="auto"/>
            <w:bottom w:val="none" w:sz="0" w:space="0" w:color="auto"/>
            <w:right w:val="none" w:sz="0" w:space="0" w:color="auto"/>
          </w:divBdr>
        </w:div>
        <w:div w:id="1557668169">
          <w:marLeft w:val="0"/>
          <w:marRight w:val="0"/>
          <w:marTop w:val="0"/>
          <w:marBottom w:val="0"/>
          <w:divBdr>
            <w:top w:val="none" w:sz="0" w:space="0" w:color="auto"/>
            <w:left w:val="none" w:sz="0" w:space="0" w:color="auto"/>
            <w:bottom w:val="none" w:sz="0" w:space="0" w:color="auto"/>
            <w:right w:val="none" w:sz="0" w:space="0" w:color="auto"/>
          </w:divBdr>
        </w:div>
        <w:div w:id="1810198675">
          <w:marLeft w:val="0"/>
          <w:marRight w:val="0"/>
          <w:marTop w:val="0"/>
          <w:marBottom w:val="0"/>
          <w:divBdr>
            <w:top w:val="none" w:sz="0" w:space="0" w:color="auto"/>
            <w:left w:val="none" w:sz="0" w:space="0" w:color="auto"/>
            <w:bottom w:val="none" w:sz="0" w:space="0" w:color="auto"/>
            <w:right w:val="none" w:sz="0" w:space="0" w:color="auto"/>
          </w:divBdr>
        </w:div>
        <w:div w:id="2070225545">
          <w:marLeft w:val="0"/>
          <w:marRight w:val="0"/>
          <w:marTop w:val="0"/>
          <w:marBottom w:val="0"/>
          <w:divBdr>
            <w:top w:val="none" w:sz="0" w:space="0" w:color="auto"/>
            <w:left w:val="none" w:sz="0" w:space="0" w:color="auto"/>
            <w:bottom w:val="none" w:sz="0" w:space="0" w:color="auto"/>
            <w:right w:val="none" w:sz="0" w:space="0" w:color="auto"/>
          </w:divBdr>
        </w:div>
      </w:divsChild>
    </w:div>
    <w:div w:id="2020816348">
      <w:bodyDiv w:val="1"/>
      <w:marLeft w:val="0"/>
      <w:marRight w:val="0"/>
      <w:marTop w:val="0"/>
      <w:marBottom w:val="0"/>
      <w:divBdr>
        <w:top w:val="none" w:sz="0" w:space="0" w:color="auto"/>
        <w:left w:val="none" w:sz="0" w:space="0" w:color="auto"/>
        <w:bottom w:val="none" w:sz="0" w:space="0" w:color="auto"/>
        <w:right w:val="none" w:sz="0" w:space="0" w:color="auto"/>
      </w:divBdr>
      <w:divsChild>
        <w:div w:id="27534282">
          <w:marLeft w:val="0"/>
          <w:marRight w:val="0"/>
          <w:marTop w:val="0"/>
          <w:marBottom w:val="0"/>
          <w:divBdr>
            <w:top w:val="none" w:sz="0" w:space="0" w:color="auto"/>
            <w:left w:val="none" w:sz="0" w:space="0" w:color="auto"/>
            <w:bottom w:val="none" w:sz="0" w:space="0" w:color="auto"/>
            <w:right w:val="none" w:sz="0" w:space="0" w:color="auto"/>
          </w:divBdr>
        </w:div>
        <w:div w:id="243342316">
          <w:marLeft w:val="0"/>
          <w:marRight w:val="0"/>
          <w:marTop w:val="0"/>
          <w:marBottom w:val="0"/>
          <w:divBdr>
            <w:top w:val="none" w:sz="0" w:space="0" w:color="auto"/>
            <w:left w:val="none" w:sz="0" w:space="0" w:color="auto"/>
            <w:bottom w:val="none" w:sz="0" w:space="0" w:color="auto"/>
            <w:right w:val="none" w:sz="0" w:space="0" w:color="auto"/>
          </w:divBdr>
        </w:div>
        <w:div w:id="376245121">
          <w:marLeft w:val="0"/>
          <w:marRight w:val="0"/>
          <w:marTop w:val="0"/>
          <w:marBottom w:val="0"/>
          <w:divBdr>
            <w:top w:val="none" w:sz="0" w:space="0" w:color="auto"/>
            <w:left w:val="none" w:sz="0" w:space="0" w:color="auto"/>
            <w:bottom w:val="none" w:sz="0" w:space="0" w:color="auto"/>
            <w:right w:val="none" w:sz="0" w:space="0" w:color="auto"/>
          </w:divBdr>
        </w:div>
        <w:div w:id="431751173">
          <w:marLeft w:val="0"/>
          <w:marRight w:val="0"/>
          <w:marTop w:val="0"/>
          <w:marBottom w:val="0"/>
          <w:divBdr>
            <w:top w:val="none" w:sz="0" w:space="0" w:color="auto"/>
            <w:left w:val="none" w:sz="0" w:space="0" w:color="auto"/>
            <w:bottom w:val="none" w:sz="0" w:space="0" w:color="auto"/>
            <w:right w:val="none" w:sz="0" w:space="0" w:color="auto"/>
          </w:divBdr>
        </w:div>
        <w:div w:id="452753308">
          <w:marLeft w:val="0"/>
          <w:marRight w:val="0"/>
          <w:marTop w:val="0"/>
          <w:marBottom w:val="0"/>
          <w:divBdr>
            <w:top w:val="none" w:sz="0" w:space="0" w:color="auto"/>
            <w:left w:val="none" w:sz="0" w:space="0" w:color="auto"/>
            <w:bottom w:val="none" w:sz="0" w:space="0" w:color="auto"/>
            <w:right w:val="none" w:sz="0" w:space="0" w:color="auto"/>
          </w:divBdr>
        </w:div>
        <w:div w:id="497775241">
          <w:marLeft w:val="0"/>
          <w:marRight w:val="0"/>
          <w:marTop w:val="0"/>
          <w:marBottom w:val="0"/>
          <w:divBdr>
            <w:top w:val="none" w:sz="0" w:space="0" w:color="auto"/>
            <w:left w:val="none" w:sz="0" w:space="0" w:color="auto"/>
            <w:bottom w:val="none" w:sz="0" w:space="0" w:color="auto"/>
            <w:right w:val="none" w:sz="0" w:space="0" w:color="auto"/>
          </w:divBdr>
        </w:div>
        <w:div w:id="641809746">
          <w:marLeft w:val="0"/>
          <w:marRight w:val="0"/>
          <w:marTop w:val="0"/>
          <w:marBottom w:val="0"/>
          <w:divBdr>
            <w:top w:val="none" w:sz="0" w:space="0" w:color="auto"/>
            <w:left w:val="none" w:sz="0" w:space="0" w:color="auto"/>
            <w:bottom w:val="none" w:sz="0" w:space="0" w:color="auto"/>
            <w:right w:val="none" w:sz="0" w:space="0" w:color="auto"/>
          </w:divBdr>
        </w:div>
        <w:div w:id="796802596">
          <w:marLeft w:val="0"/>
          <w:marRight w:val="0"/>
          <w:marTop w:val="0"/>
          <w:marBottom w:val="0"/>
          <w:divBdr>
            <w:top w:val="none" w:sz="0" w:space="0" w:color="auto"/>
            <w:left w:val="none" w:sz="0" w:space="0" w:color="auto"/>
            <w:bottom w:val="none" w:sz="0" w:space="0" w:color="auto"/>
            <w:right w:val="none" w:sz="0" w:space="0" w:color="auto"/>
          </w:divBdr>
        </w:div>
        <w:div w:id="946736053">
          <w:marLeft w:val="0"/>
          <w:marRight w:val="0"/>
          <w:marTop w:val="0"/>
          <w:marBottom w:val="0"/>
          <w:divBdr>
            <w:top w:val="none" w:sz="0" w:space="0" w:color="auto"/>
            <w:left w:val="none" w:sz="0" w:space="0" w:color="auto"/>
            <w:bottom w:val="none" w:sz="0" w:space="0" w:color="auto"/>
            <w:right w:val="none" w:sz="0" w:space="0" w:color="auto"/>
          </w:divBdr>
        </w:div>
        <w:div w:id="973219789">
          <w:marLeft w:val="0"/>
          <w:marRight w:val="0"/>
          <w:marTop w:val="0"/>
          <w:marBottom w:val="0"/>
          <w:divBdr>
            <w:top w:val="none" w:sz="0" w:space="0" w:color="auto"/>
            <w:left w:val="none" w:sz="0" w:space="0" w:color="auto"/>
            <w:bottom w:val="none" w:sz="0" w:space="0" w:color="auto"/>
            <w:right w:val="none" w:sz="0" w:space="0" w:color="auto"/>
          </w:divBdr>
        </w:div>
        <w:div w:id="1023483347">
          <w:marLeft w:val="0"/>
          <w:marRight w:val="0"/>
          <w:marTop w:val="0"/>
          <w:marBottom w:val="0"/>
          <w:divBdr>
            <w:top w:val="none" w:sz="0" w:space="0" w:color="auto"/>
            <w:left w:val="none" w:sz="0" w:space="0" w:color="auto"/>
            <w:bottom w:val="none" w:sz="0" w:space="0" w:color="auto"/>
            <w:right w:val="none" w:sz="0" w:space="0" w:color="auto"/>
          </w:divBdr>
        </w:div>
        <w:div w:id="1229725726">
          <w:marLeft w:val="0"/>
          <w:marRight w:val="0"/>
          <w:marTop w:val="0"/>
          <w:marBottom w:val="0"/>
          <w:divBdr>
            <w:top w:val="none" w:sz="0" w:space="0" w:color="auto"/>
            <w:left w:val="none" w:sz="0" w:space="0" w:color="auto"/>
            <w:bottom w:val="none" w:sz="0" w:space="0" w:color="auto"/>
            <w:right w:val="none" w:sz="0" w:space="0" w:color="auto"/>
          </w:divBdr>
        </w:div>
        <w:div w:id="1324318151">
          <w:marLeft w:val="0"/>
          <w:marRight w:val="0"/>
          <w:marTop w:val="0"/>
          <w:marBottom w:val="0"/>
          <w:divBdr>
            <w:top w:val="none" w:sz="0" w:space="0" w:color="auto"/>
            <w:left w:val="none" w:sz="0" w:space="0" w:color="auto"/>
            <w:bottom w:val="none" w:sz="0" w:space="0" w:color="auto"/>
            <w:right w:val="none" w:sz="0" w:space="0" w:color="auto"/>
          </w:divBdr>
        </w:div>
        <w:div w:id="1823815391">
          <w:marLeft w:val="0"/>
          <w:marRight w:val="0"/>
          <w:marTop w:val="0"/>
          <w:marBottom w:val="0"/>
          <w:divBdr>
            <w:top w:val="none" w:sz="0" w:space="0" w:color="auto"/>
            <w:left w:val="none" w:sz="0" w:space="0" w:color="auto"/>
            <w:bottom w:val="none" w:sz="0" w:space="0" w:color="auto"/>
            <w:right w:val="none" w:sz="0" w:space="0" w:color="auto"/>
          </w:divBdr>
        </w:div>
        <w:div w:id="2029478983">
          <w:marLeft w:val="0"/>
          <w:marRight w:val="0"/>
          <w:marTop w:val="0"/>
          <w:marBottom w:val="0"/>
          <w:divBdr>
            <w:top w:val="none" w:sz="0" w:space="0" w:color="auto"/>
            <w:left w:val="none" w:sz="0" w:space="0" w:color="auto"/>
            <w:bottom w:val="none" w:sz="0" w:space="0" w:color="auto"/>
            <w:right w:val="none" w:sz="0" w:space="0" w:color="auto"/>
          </w:divBdr>
        </w:div>
        <w:div w:id="20624388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kie.vse.cz/wp-content/uploads/Torgler-2003.pdf" TargetMode="External"/><Relationship Id="rId18" Type="http://schemas.openxmlformats.org/officeDocument/2006/relationships/hyperlink" Target="http://www.acarindex.com/dosyalar/makale/acarindex-1423909977.pdf" TargetMode="External"/><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hyperlink" Target="file:///C:\Users\adas\Desktop\SGH\V%20semestr\licencjat\artyku&#322;y\greenberg1984.pdf" TargetMode="External"/><Relationship Id="rId7" Type="http://schemas.openxmlformats.org/officeDocument/2006/relationships/settings" Target="settings.xml"/><Relationship Id="rId12" Type="http://schemas.openxmlformats.org/officeDocument/2006/relationships/hyperlink" Target="http://www3.nccu.edu.tw/~klueng/tax%20paper/1.pdf" TargetMode="External"/><Relationship Id="rId17" Type="http://schemas.openxmlformats.org/officeDocument/2006/relationships/hyperlink" Target="file:///C:\Users\adas\Desktop\SGH\V%20semestr\licencjat\artyku&#322;y\corruption.pdf"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mpra.ub.uni-muenchen.de/66423/1/MPRA_paper_66423.pdf" TargetMode="External"/><Relationship Id="rId20" Type="http://schemas.openxmlformats.org/officeDocument/2006/relationships/hyperlink" Target="http://www.pmf.ni.ac.rs/pmf/publikacije/filomat/2016/30-15/30-15-5.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static1.squarespace.com/static/52a75b0ae4b0bf6beb153af6/t/52c5c929e4b0be378718108c/1388693801149/honestyandevasioninthetaxcompliancegame.pdf" TargetMode="External"/><Relationship Id="rId23" Type="http://schemas.openxmlformats.org/officeDocument/2006/relationships/image" Target="media/image2.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pdfs.semanticscholar.org/eea7/a4361aa331e868d8fcee9cf780ecea2a29fd.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file:///C:\Users\adas\Desktop\SGH\V%20semestr\licencjat\artyku&#322;y\alm1992.pdf" TargetMode="External"/><Relationship Id="rId22" Type="http://schemas.openxmlformats.org/officeDocument/2006/relationships/hyperlink" Target="https://arxiv.org/abs/1708.03200" TargetMode="External"/><Relationship Id="rId27"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6C8D9AD9F7D9479DE77A693B25DDBE" ma:contentTypeVersion="1" ma:contentTypeDescription="Utwórz nowy dokument." ma:contentTypeScope="" ma:versionID="bf8c2989cee3c9ee40630531748196a8">
  <xsd:schema xmlns:xsd="http://www.w3.org/2001/XMLSchema" xmlns:xs="http://www.w3.org/2001/XMLSchema" xmlns:p="http://schemas.microsoft.com/office/2006/metadata/properties" xmlns:ns1="http://schemas.microsoft.com/sharepoint/v3" targetNamespace="http://schemas.microsoft.com/office/2006/metadata/properties" ma:root="true" ma:fieldsID="7b6143a39bfc01292e68ba233f6269a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Planowana data rozpoczęcia" ma:description="" ma:internalName="PublishingStartDate">
      <xsd:simpleType>
        <xsd:restriction base="dms:Unknown"/>
      </xsd:simpleType>
    </xsd:element>
    <xsd:element name="PublishingExpirationDate" ma:index="9" nillable="true" ma:displayName="Planowana data zakończenia" ma:description=""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64BE2C-DB70-45EF-A493-3BF1C39B9A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FA9B255-FEFE-4089-8A1A-751DCDC29B51}">
  <ds:schemaRefs>
    <ds:schemaRef ds:uri="http://schemas.microsoft.com/sharepoint/v3/contenttype/forms"/>
  </ds:schemaRefs>
</ds:datastoreItem>
</file>

<file path=customXml/itemProps3.xml><?xml version="1.0" encoding="utf-8"?>
<ds:datastoreItem xmlns:ds="http://schemas.openxmlformats.org/officeDocument/2006/customXml" ds:itemID="{740FFA33-53B2-47D9-8CDB-AE504A910E25}">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1C1444BE-714B-47B9-9F08-29A66C7D7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21</Pages>
  <Words>2136</Words>
  <Characters>12818</Characters>
  <Application>Microsoft Office Word</Application>
  <DocSecurity>0</DocSecurity>
  <Lines>106</Lines>
  <Paragraphs>29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praca licencjacka - formatka</vt:lpstr>
      <vt:lpstr>strona_tytulowa_lic</vt:lpstr>
    </vt:vector>
  </TitlesOfParts>
  <Company>SGH</Company>
  <LinksUpToDate>false</LinksUpToDate>
  <CharactersWithSpaces>14925</CharactersWithSpaces>
  <SharedDoc>false</SharedDoc>
  <HLinks>
    <vt:vector size="162" baseType="variant">
      <vt:variant>
        <vt:i4>589849</vt:i4>
      </vt:variant>
      <vt:variant>
        <vt:i4>129</vt:i4>
      </vt:variant>
      <vt:variant>
        <vt:i4>0</vt:i4>
      </vt:variant>
      <vt:variant>
        <vt:i4>5</vt:i4>
      </vt:variant>
      <vt:variant>
        <vt:lpwstr>https://arxiv.org/abs/1708.03200</vt:lpwstr>
      </vt:variant>
      <vt:variant>
        <vt:lpwstr/>
      </vt:variant>
      <vt:variant>
        <vt:i4>7471447</vt:i4>
      </vt:variant>
      <vt:variant>
        <vt:i4>126</vt:i4>
      </vt:variant>
      <vt:variant>
        <vt:i4>0</vt:i4>
      </vt:variant>
      <vt:variant>
        <vt:i4>5</vt:i4>
      </vt:variant>
      <vt:variant>
        <vt:lpwstr>artykuły/greenberg1984.pdf</vt:lpwstr>
      </vt:variant>
      <vt:variant>
        <vt:lpwstr/>
      </vt:variant>
      <vt:variant>
        <vt:i4>3670065</vt:i4>
      </vt:variant>
      <vt:variant>
        <vt:i4>123</vt:i4>
      </vt:variant>
      <vt:variant>
        <vt:i4>0</vt:i4>
      </vt:variant>
      <vt:variant>
        <vt:i4>5</vt:i4>
      </vt:variant>
      <vt:variant>
        <vt:lpwstr>http://www.pmf.ni.ac.rs/pmf/publikacije/filomat/2016/30-15/30-15-5.pdf</vt:lpwstr>
      </vt:variant>
      <vt:variant>
        <vt:lpwstr/>
      </vt:variant>
      <vt:variant>
        <vt:i4>2752617</vt:i4>
      </vt:variant>
      <vt:variant>
        <vt:i4>120</vt:i4>
      </vt:variant>
      <vt:variant>
        <vt:i4>0</vt:i4>
      </vt:variant>
      <vt:variant>
        <vt:i4>5</vt:i4>
      </vt:variant>
      <vt:variant>
        <vt:lpwstr>https://pdfs.semanticscholar.org/eea7/a4361aa331e868d8fcee9cf780ecea2a29fd.pdf</vt:lpwstr>
      </vt:variant>
      <vt:variant>
        <vt:lpwstr/>
      </vt:variant>
      <vt:variant>
        <vt:i4>393239</vt:i4>
      </vt:variant>
      <vt:variant>
        <vt:i4>117</vt:i4>
      </vt:variant>
      <vt:variant>
        <vt:i4>0</vt:i4>
      </vt:variant>
      <vt:variant>
        <vt:i4>5</vt:i4>
      </vt:variant>
      <vt:variant>
        <vt:lpwstr>http://www.acarindex.com/dosyalar/makale/acarindex-1423909977.pdf</vt:lpwstr>
      </vt:variant>
      <vt:variant>
        <vt:lpwstr/>
      </vt:variant>
      <vt:variant>
        <vt:i4>3277065</vt:i4>
      </vt:variant>
      <vt:variant>
        <vt:i4>114</vt:i4>
      </vt:variant>
      <vt:variant>
        <vt:i4>0</vt:i4>
      </vt:variant>
      <vt:variant>
        <vt:i4>5</vt:i4>
      </vt:variant>
      <vt:variant>
        <vt:lpwstr>artykuły/corruption.pdf</vt:lpwstr>
      </vt:variant>
      <vt:variant>
        <vt:lpwstr/>
      </vt:variant>
      <vt:variant>
        <vt:i4>917535</vt:i4>
      </vt:variant>
      <vt:variant>
        <vt:i4>111</vt:i4>
      </vt:variant>
      <vt:variant>
        <vt:i4>0</vt:i4>
      </vt:variant>
      <vt:variant>
        <vt:i4>5</vt:i4>
      </vt:variant>
      <vt:variant>
        <vt:lpwstr>https://mpra.ub.uni-muenchen.de/66423/1/MPRA_paper_66423.pdf</vt:lpwstr>
      </vt:variant>
      <vt:variant>
        <vt:lpwstr/>
      </vt:variant>
      <vt:variant>
        <vt:i4>589911</vt:i4>
      </vt:variant>
      <vt:variant>
        <vt:i4>108</vt:i4>
      </vt:variant>
      <vt:variant>
        <vt:i4>0</vt:i4>
      </vt:variant>
      <vt:variant>
        <vt:i4>5</vt:i4>
      </vt:variant>
      <vt:variant>
        <vt:lpwstr>https://static1.squarespace.com/static/52a75b0ae4b0bf6beb153af6/t/52c5c929e4b0be378718108c/1388693801149/honestyandevasioninthetaxcompliancegame.pdf</vt:lpwstr>
      </vt:variant>
      <vt:variant>
        <vt:lpwstr/>
      </vt:variant>
      <vt:variant>
        <vt:i4>1442109</vt:i4>
      </vt:variant>
      <vt:variant>
        <vt:i4>105</vt:i4>
      </vt:variant>
      <vt:variant>
        <vt:i4>0</vt:i4>
      </vt:variant>
      <vt:variant>
        <vt:i4>5</vt:i4>
      </vt:variant>
      <vt:variant>
        <vt:lpwstr>artykuły/alm1992.pdf</vt:lpwstr>
      </vt:variant>
      <vt:variant>
        <vt:lpwstr/>
      </vt:variant>
      <vt:variant>
        <vt:i4>7340070</vt:i4>
      </vt:variant>
      <vt:variant>
        <vt:i4>102</vt:i4>
      </vt:variant>
      <vt:variant>
        <vt:i4>0</vt:i4>
      </vt:variant>
      <vt:variant>
        <vt:i4>5</vt:i4>
      </vt:variant>
      <vt:variant>
        <vt:lpwstr>https://kie.vse.cz/wp-content/uploads/Torgler-2003.pdf</vt:lpwstr>
      </vt:variant>
      <vt:variant>
        <vt:lpwstr/>
      </vt:variant>
      <vt:variant>
        <vt:i4>2556028</vt:i4>
      </vt:variant>
      <vt:variant>
        <vt:i4>99</vt:i4>
      </vt:variant>
      <vt:variant>
        <vt:i4>0</vt:i4>
      </vt:variant>
      <vt:variant>
        <vt:i4>5</vt:i4>
      </vt:variant>
      <vt:variant>
        <vt:lpwstr>http://www3.nccu.edu.tw/~klueng/tax paper/1.pdf</vt:lpwstr>
      </vt:variant>
      <vt:variant>
        <vt:lpwstr/>
      </vt:variant>
      <vt:variant>
        <vt:i4>1114174</vt:i4>
      </vt:variant>
      <vt:variant>
        <vt:i4>92</vt:i4>
      </vt:variant>
      <vt:variant>
        <vt:i4>0</vt:i4>
      </vt:variant>
      <vt:variant>
        <vt:i4>5</vt:i4>
      </vt:variant>
      <vt:variant>
        <vt:lpwstr/>
      </vt:variant>
      <vt:variant>
        <vt:lpwstr>_Toc517797572</vt:lpwstr>
      </vt:variant>
      <vt:variant>
        <vt:i4>1114174</vt:i4>
      </vt:variant>
      <vt:variant>
        <vt:i4>86</vt:i4>
      </vt:variant>
      <vt:variant>
        <vt:i4>0</vt:i4>
      </vt:variant>
      <vt:variant>
        <vt:i4>5</vt:i4>
      </vt:variant>
      <vt:variant>
        <vt:lpwstr/>
      </vt:variant>
      <vt:variant>
        <vt:lpwstr>_Toc517797571</vt:lpwstr>
      </vt:variant>
      <vt:variant>
        <vt:i4>1114174</vt:i4>
      </vt:variant>
      <vt:variant>
        <vt:i4>80</vt:i4>
      </vt:variant>
      <vt:variant>
        <vt:i4>0</vt:i4>
      </vt:variant>
      <vt:variant>
        <vt:i4>5</vt:i4>
      </vt:variant>
      <vt:variant>
        <vt:lpwstr/>
      </vt:variant>
      <vt:variant>
        <vt:lpwstr>_Toc517797570</vt:lpwstr>
      </vt:variant>
      <vt:variant>
        <vt:i4>1048638</vt:i4>
      </vt:variant>
      <vt:variant>
        <vt:i4>74</vt:i4>
      </vt:variant>
      <vt:variant>
        <vt:i4>0</vt:i4>
      </vt:variant>
      <vt:variant>
        <vt:i4>5</vt:i4>
      </vt:variant>
      <vt:variant>
        <vt:lpwstr/>
      </vt:variant>
      <vt:variant>
        <vt:lpwstr>_Toc517797569</vt:lpwstr>
      </vt:variant>
      <vt:variant>
        <vt:i4>1048638</vt:i4>
      </vt:variant>
      <vt:variant>
        <vt:i4>68</vt:i4>
      </vt:variant>
      <vt:variant>
        <vt:i4>0</vt:i4>
      </vt:variant>
      <vt:variant>
        <vt:i4>5</vt:i4>
      </vt:variant>
      <vt:variant>
        <vt:lpwstr/>
      </vt:variant>
      <vt:variant>
        <vt:lpwstr>_Toc517797568</vt:lpwstr>
      </vt:variant>
      <vt:variant>
        <vt:i4>1048638</vt:i4>
      </vt:variant>
      <vt:variant>
        <vt:i4>62</vt:i4>
      </vt:variant>
      <vt:variant>
        <vt:i4>0</vt:i4>
      </vt:variant>
      <vt:variant>
        <vt:i4>5</vt:i4>
      </vt:variant>
      <vt:variant>
        <vt:lpwstr/>
      </vt:variant>
      <vt:variant>
        <vt:lpwstr>_Toc517797567</vt:lpwstr>
      </vt:variant>
      <vt:variant>
        <vt:i4>1048638</vt:i4>
      </vt:variant>
      <vt:variant>
        <vt:i4>56</vt:i4>
      </vt:variant>
      <vt:variant>
        <vt:i4>0</vt:i4>
      </vt:variant>
      <vt:variant>
        <vt:i4>5</vt:i4>
      </vt:variant>
      <vt:variant>
        <vt:lpwstr/>
      </vt:variant>
      <vt:variant>
        <vt:lpwstr>_Toc517797566</vt:lpwstr>
      </vt:variant>
      <vt:variant>
        <vt:i4>1048638</vt:i4>
      </vt:variant>
      <vt:variant>
        <vt:i4>50</vt:i4>
      </vt:variant>
      <vt:variant>
        <vt:i4>0</vt:i4>
      </vt:variant>
      <vt:variant>
        <vt:i4>5</vt:i4>
      </vt:variant>
      <vt:variant>
        <vt:lpwstr/>
      </vt:variant>
      <vt:variant>
        <vt:lpwstr>_Toc517797565</vt:lpwstr>
      </vt:variant>
      <vt:variant>
        <vt:i4>1048638</vt:i4>
      </vt:variant>
      <vt:variant>
        <vt:i4>44</vt:i4>
      </vt:variant>
      <vt:variant>
        <vt:i4>0</vt:i4>
      </vt:variant>
      <vt:variant>
        <vt:i4>5</vt:i4>
      </vt:variant>
      <vt:variant>
        <vt:lpwstr/>
      </vt:variant>
      <vt:variant>
        <vt:lpwstr>_Toc517797564</vt:lpwstr>
      </vt:variant>
      <vt:variant>
        <vt:i4>1048638</vt:i4>
      </vt:variant>
      <vt:variant>
        <vt:i4>38</vt:i4>
      </vt:variant>
      <vt:variant>
        <vt:i4>0</vt:i4>
      </vt:variant>
      <vt:variant>
        <vt:i4>5</vt:i4>
      </vt:variant>
      <vt:variant>
        <vt:lpwstr/>
      </vt:variant>
      <vt:variant>
        <vt:lpwstr>_Toc517797563</vt:lpwstr>
      </vt:variant>
      <vt:variant>
        <vt:i4>1048638</vt:i4>
      </vt:variant>
      <vt:variant>
        <vt:i4>32</vt:i4>
      </vt:variant>
      <vt:variant>
        <vt:i4>0</vt:i4>
      </vt:variant>
      <vt:variant>
        <vt:i4>5</vt:i4>
      </vt:variant>
      <vt:variant>
        <vt:lpwstr/>
      </vt:variant>
      <vt:variant>
        <vt:lpwstr>_Toc517797562</vt:lpwstr>
      </vt:variant>
      <vt:variant>
        <vt:i4>1048638</vt:i4>
      </vt:variant>
      <vt:variant>
        <vt:i4>26</vt:i4>
      </vt:variant>
      <vt:variant>
        <vt:i4>0</vt:i4>
      </vt:variant>
      <vt:variant>
        <vt:i4>5</vt:i4>
      </vt:variant>
      <vt:variant>
        <vt:lpwstr/>
      </vt:variant>
      <vt:variant>
        <vt:lpwstr>_Toc517797561</vt:lpwstr>
      </vt:variant>
      <vt:variant>
        <vt:i4>1048638</vt:i4>
      </vt:variant>
      <vt:variant>
        <vt:i4>20</vt:i4>
      </vt:variant>
      <vt:variant>
        <vt:i4>0</vt:i4>
      </vt:variant>
      <vt:variant>
        <vt:i4>5</vt:i4>
      </vt:variant>
      <vt:variant>
        <vt:lpwstr/>
      </vt:variant>
      <vt:variant>
        <vt:lpwstr>_Toc517797560</vt:lpwstr>
      </vt:variant>
      <vt:variant>
        <vt:i4>1245246</vt:i4>
      </vt:variant>
      <vt:variant>
        <vt:i4>14</vt:i4>
      </vt:variant>
      <vt:variant>
        <vt:i4>0</vt:i4>
      </vt:variant>
      <vt:variant>
        <vt:i4>5</vt:i4>
      </vt:variant>
      <vt:variant>
        <vt:lpwstr/>
      </vt:variant>
      <vt:variant>
        <vt:lpwstr>_Toc517797559</vt:lpwstr>
      </vt:variant>
      <vt:variant>
        <vt:i4>1245246</vt:i4>
      </vt:variant>
      <vt:variant>
        <vt:i4>8</vt:i4>
      </vt:variant>
      <vt:variant>
        <vt:i4>0</vt:i4>
      </vt:variant>
      <vt:variant>
        <vt:i4>5</vt:i4>
      </vt:variant>
      <vt:variant>
        <vt:lpwstr/>
      </vt:variant>
      <vt:variant>
        <vt:lpwstr>_Toc517797558</vt:lpwstr>
      </vt:variant>
      <vt:variant>
        <vt:i4>1245246</vt:i4>
      </vt:variant>
      <vt:variant>
        <vt:i4>2</vt:i4>
      </vt:variant>
      <vt:variant>
        <vt:i4>0</vt:i4>
      </vt:variant>
      <vt:variant>
        <vt:i4>5</vt:i4>
      </vt:variant>
      <vt:variant>
        <vt:lpwstr/>
      </vt:variant>
      <vt:variant>
        <vt:lpwstr>_Toc517797557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licencjacka - formatka</dc:title>
  <dc:subject/>
  <dc:creator>Mirek Pajdak</dc:creator>
  <cp:keywords/>
  <cp:lastModifiedBy>adas</cp:lastModifiedBy>
  <cp:revision>5</cp:revision>
  <dcterms:created xsi:type="dcterms:W3CDTF">2018-06-29T10:58:00Z</dcterms:created>
  <dcterms:modified xsi:type="dcterms:W3CDTF">2018-06-29T11:56:00Z</dcterms:modified>
</cp:coreProperties>
</file>